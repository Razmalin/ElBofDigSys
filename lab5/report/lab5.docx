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5AE2E" w14:textId="32F110D3" w:rsidR="00600059" w:rsidRPr="00F5782C" w:rsidRDefault="00600059" w:rsidP="00F5782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116587840"/>
      <w:r w:rsidRPr="0060005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  <w:r w:rsidR="00F5782C"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F5782C">
        <w:rPr>
          <w:rFonts w:ascii="Times New Roman" w:hAnsi="Times New Roman" w:cs="Times New Roman"/>
          <w:b/>
          <w:sz w:val="28"/>
          <w:szCs w:val="28"/>
        </w:rPr>
        <w:t>вычислительной техники</w:t>
      </w:r>
    </w:p>
    <w:p w14:paraId="7A57C185" w14:textId="651F3D1A" w:rsidR="00600059" w:rsidRDefault="00600059" w:rsidP="0060005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77FD7C" w14:textId="77777777" w:rsidR="00F5782C" w:rsidRPr="00600059" w:rsidRDefault="00F5782C" w:rsidP="0060005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CB2834" w14:textId="77777777" w:rsidR="00600059" w:rsidRPr="00600059" w:rsidRDefault="00600059" w:rsidP="00F578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587027" w14:textId="1BDCB0EC" w:rsidR="00600059" w:rsidRPr="00F5782C" w:rsidRDefault="00600059" w:rsidP="00F5782C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600059">
        <w:rPr>
          <w:rStyle w:val="afc"/>
          <w:caps/>
          <w:szCs w:val="28"/>
        </w:rPr>
        <w:t>отчет</w:t>
      </w:r>
      <w:r w:rsidR="00F5782C">
        <w:rPr>
          <w:rStyle w:val="afc"/>
          <w:caps/>
          <w:szCs w:val="28"/>
        </w:rPr>
        <w:br/>
      </w:r>
      <w:r w:rsidRPr="00600059">
        <w:rPr>
          <w:b/>
          <w:szCs w:val="28"/>
        </w:rPr>
        <w:t>по лабораторной работе №</w:t>
      </w:r>
      <w:r w:rsidR="0027086D">
        <w:rPr>
          <w:b/>
          <w:szCs w:val="28"/>
        </w:rPr>
        <w:t>5</w:t>
      </w:r>
      <w:r w:rsidR="00F5782C">
        <w:rPr>
          <w:b/>
          <w:color w:val="FF0000"/>
          <w:szCs w:val="28"/>
        </w:rPr>
        <w:br/>
      </w:r>
      <w:r w:rsidRPr="00600059">
        <w:rPr>
          <w:b/>
          <w:szCs w:val="28"/>
        </w:rPr>
        <w:t>по дисциплине «</w:t>
      </w:r>
      <w:r w:rsidR="00F5782C">
        <w:rPr>
          <w:b/>
          <w:szCs w:val="28"/>
        </w:rPr>
        <w:t>Элементная база цифровых систем</w:t>
      </w:r>
      <w:r w:rsidRPr="00600059">
        <w:rPr>
          <w:b/>
          <w:szCs w:val="28"/>
        </w:rPr>
        <w:t>»</w:t>
      </w:r>
      <w:r w:rsidR="00F5782C">
        <w:rPr>
          <w:b/>
          <w:szCs w:val="28"/>
        </w:rPr>
        <w:br/>
      </w:r>
      <w:r w:rsidRPr="00F5782C">
        <w:rPr>
          <w:rStyle w:val="apple-converted-space"/>
          <w:b/>
          <w:bCs/>
          <w:szCs w:val="28"/>
        </w:rPr>
        <w:t>Т</w:t>
      </w:r>
      <w:r w:rsidR="00F5782C" w:rsidRPr="00F5782C">
        <w:rPr>
          <w:rStyle w:val="apple-converted-space"/>
          <w:b/>
          <w:bCs/>
          <w:szCs w:val="28"/>
        </w:rPr>
        <w:t>е</w:t>
      </w:r>
      <w:r w:rsidRPr="00F5782C">
        <w:rPr>
          <w:rStyle w:val="apple-converted-space"/>
          <w:b/>
          <w:bCs/>
          <w:szCs w:val="28"/>
        </w:rPr>
        <w:t>ма</w:t>
      </w:r>
      <w:r w:rsidRPr="00600059">
        <w:rPr>
          <w:rStyle w:val="afc"/>
          <w:szCs w:val="28"/>
        </w:rPr>
        <w:t xml:space="preserve">: </w:t>
      </w:r>
      <w:r w:rsidR="0027086D">
        <w:rPr>
          <w:b/>
          <w:szCs w:val="28"/>
        </w:rPr>
        <w:t>Исследование регистров</w:t>
      </w:r>
    </w:p>
    <w:p w14:paraId="7629D140" w14:textId="77777777" w:rsidR="00600059" w:rsidRPr="00600059" w:rsidRDefault="00600059" w:rsidP="006000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D76F7" w14:textId="68448597" w:rsidR="00600059" w:rsidRDefault="00600059" w:rsidP="006000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5E253" w14:textId="77777777" w:rsidR="00F5782C" w:rsidRPr="00600059" w:rsidRDefault="00F5782C" w:rsidP="006000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4032"/>
        <w:gridCol w:w="2756"/>
      </w:tblGrid>
      <w:tr w:rsidR="00432A67" w:rsidRPr="00600059" w14:paraId="5F9CFF2F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5FD9BF2A" w14:textId="77777777" w:rsidR="00600059" w:rsidRPr="00600059" w:rsidRDefault="00600059" w:rsidP="00F578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Студенты гр. 0305</w:t>
            </w:r>
          </w:p>
        </w:tc>
        <w:tc>
          <w:tcPr>
            <w:tcW w:w="2171" w:type="pct"/>
            <w:vAlign w:val="bottom"/>
          </w:tcPr>
          <w:p w14:paraId="3F879B81" w14:textId="3E16DA30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50657742" w14:textId="05AF773C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>ванов А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Н.</w:t>
            </w:r>
          </w:p>
        </w:tc>
      </w:tr>
      <w:tr w:rsidR="00432A67" w:rsidRPr="00600059" w14:paraId="259F0AB1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24F6909B" w14:textId="77777777" w:rsidR="00600059" w:rsidRPr="00600059" w:rsidRDefault="00600059" w:rsidP="00F578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pct"/>
            <w:vAlign w:val="bottom"/>
          </w:tcPr>
          <w:p w14:paraId="22165EAE" w14:textId="404A6549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4F3B00EB" w14:textId="1AD10FD5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сипцов Н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2A67" w:rsidRPr="00600059" w14:paraId="6834E4AE" w14:textId="77777777" w:rsidTr="00432A67">
        <w:trPr>
          <w:trHeight w:val="227"/>
        </w:trPr>
        <w:tc>
          <w:tcPr>
            <w:tcW w:w="1345" w:type="pct"/>
            <w:vAlign w:val="bottom"/>
          </w:tcPr>
          <w:p w14:paraId="616A018A" w14:textId="77777777" w:rsidR="00600059" w:rsidRPr="00600059" w:rsidRDefault="00600059" w:rsidP="00F578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3AC9F1C9" w14:textId="2E9A18CD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704D8003" w14:textId="015742BD" w:rsidR="00600059" w:rsidRPr="00600059" w:rsidRDefault="00F5782C" w:rsidP="00F578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Бондаренко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00059"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0"/>
    </w:tbl>
    <w:p w14:paraId="73A1F501" w14:textId="77777777" w:rsidR="00432A67" w:rsidRDefault="00432A67">
      <w:pPr>
        <w:rPr>
          <w:rStyle w:val="apple-tab-span"/>
          <w:b/>
          <w:bCs/>
          <w:sz w:val="28"/>
          <w:szCs w:val="28"/>
        </w:rPr>
      </w:pPr>
    </w:p>
    <w:p w14:paraId="4E6546F7" w14:textId="77777777" w:rsidR="00432A67" w:rsidRDefault="00432A67" w:rsidP="00432A6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55EB" w14:textId="7380CD7B" w:rsidR="00600059" w:rsidRDefault="00432A67" w:rsidP="00432A67">
      <w:pPr>
        <w:spacing w:line="360" w:lineRule="auto"/>
        <w:jc w:val="center"/>
        <w:rPr>
          <w:rStyle w:val="apple-tab-span"/>
          <w:rFonts w:ascii="Times New Roman" w:hAnsi="Times New Roman"/>
          <w:sz w:val="28"/>
          <w:szCs w:val="28"/>
        </w:rPr>
      </w:pPr>
      <w:r w:rsidRPr="00432A67">
        <w:rPr>
          <w:rFonts w:ascii="Times New Roman" w:hAnsi="Times New Roman" w:cs="Times New Roman"/>
          <w:bCs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432A67">
        <w:rPr>
          <w:rFonts w:ascii="Times New Roman" w:hAnsi="Times New Roman" w:cs="Times New Roman"/>
          <w:bCs/>
          <w:sz w:val="28"/>
          <w:szCs w:val="28"/>
        </w:rPr>
        <w:t>202</w:t>
      </w:r>
      <w:r w:rsidR="003A73FD">
        <w:rPr>
          <w:rFonts w:ascii="Times New Roman" w:hAnsi="Times New Roman" w:cs="Times New Roman"/>
          <w:bCs/>
          <w:sz w:val="28"/>
          <w:szCs w:val="28"/>
        </w:rPr>
        <w:t>3</w:t>
      </w:r>
      <w:r w:rsidR="00600059">
        <w:rPr>
          <w:rStyle w:val="apple-tab-span"/>
          <w:b/>
          <w:bCs/>
          <w:sz w:val="28"/>
          <w:szCs w:val="28"/>
        </w:rPr>
        <w:br w:type="page"/>
      </w:r>
    </w:p>
    <w:p w14:paraId="22A2FC69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_RefHeading___Toc4330_7389959"/>
      <w:bookmarkEnd w:id="1"/>
      <w:r>
        <w:lastRenderedPageBreak/>
        <w:tab/>
      </w:r>
      <w:r w:rsidRPr="004668D2">
        <w:rPr>
          <w:rFonts w:ascii="Times New Roman" w:hAnsi="Times New Roman" w:cs="Times New Roman"/>
          <w:sz w:val="28"/>
          <w:szCs w:val="28"/>
        </w:rPr>
        <w:t xml:space="preserve">Цель работы: исследовать особенности проектирования регистров различного типа, закрепить навыки синтеза и экспериментального исследования узлов в среде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II.</w:t>
      </w:r>
    </w:p>
    <w:p w14:paraId="61BA0EA6" w14:textId="53B1AB7C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Вариант: </w:t>
      </w:r>
      <w:r w:rsidR="00AB0648" w:rsidRPr="00403008">
        <w:rPr>
          <w:rFonts w:ascii="Times New Roman" w:hAnsi="Times New Roman" w:cs="Times New Roman"/>
          <w:sz w:val="28"/>
          <w:szCs w:val="28"/>
        </w:rPr>
        <w:t>6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</w:p>
    <w:p w14:paraId="201D8FF2" w14:textId="65EB269A" w:rsidR="00116D8D" w:rsidRPr="004668D2" w:rsidRDefault="00A36193" w:rsidP="004668D2">
      <w:pPr>
        <w:pStyle w:val="2"/>
        <w:numPr>
          <w:ilvl w:val="0"/>
          <w:numId w:val="0"/>
        </w:numPr>
        <w:spacing w:before="0" w:after="0" w:line="360" w:lineRule="auto"/>
        <w:jc w:val="both"/>
        <w:rPr>
          <w:rFonts w:cs="Times New Roman"/>
          <w:sz w:val="28"/>
          <w:szCs w:val="28"/>
        </w:rPr>
      </w:pPr>
      <w:bookmarkStart w:id="2" w:name="__RefHeading___Toc4332_7389959"/>
      <w:bookmarkEnd w:id="2"/>
      <w:r>
        <w:rPr>
          <w:rFonts w:cs="Times New Roman"/>
          <w:sz w:val="28"/>
          <w:szCs w:val="28"/>
        </w:rPr>
        <w:t>Т</w:t>
      </w:r>
      <w:r w:rsidR="00116D8D" w:rsidRPr="004668D2">
        <w:rPr>
          <w:rFonts w:cs="Times New Roman"/>
          <w:sz w:val="28"/>
          <w:szCs w:val="28"/>
        </w:rPr>
        <w:t>еоретические сведения</w:t>
      </w:r>
    </w:p>
    <w:p w14:paraId="2927F136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Регистры – это узлы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последовательностного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типа, выполняющие операции приёма, выдачи, хранения, сдвига, поразрядные логические операции. Регистры строятся на базе триггеров и логических элементов.</w:t>
      </w:r>
    </w:p>
    <w:p w14:paraId="7C5D643A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Главным классификационным признаком является способ приёма и выдачи данных. По этому признаку различают:</w:t>
      </w:r>
    </w:p>
    <w:p w14:paraId="25DB0D71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– параллельные (статические): приём и выдача слов производятся по всем разрядам одновременно);</w:t>
      </w:r>
    </w:p>
    <w:p w14:paraId="5F9F7201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– последовательные (сдвигающие): слова принимаются и выдаются разряд за разрядом, перемещение слов по разрядной сетке выполняется по тактовому сигналу;</w:t>
      </w:r>
    </w:p>
    <w:p w14:paraId="02E574EC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– параллельно-последовательные: имеют входы-выходы последовательного и параллельного типа. Имеются варианты с последовательным входом и параллельным выходом (SIPO,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), параллельным входом и последовательным выходом (PISO,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>), а также варианты с возможностью любого сочетания способов приёма и выдачи слов.</w:t>
      </w:r>
    </w:p>
    <w:p w14:paraId="37C32C12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Общими для разрядов регистров обычно являются цепи тактирования, сброса/установки, разрешения выхода или приема, т. е. цепи управления.</w:t>
      </w:r>
    </w:p>
    <w:p w14:paraId="557E7A11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Регистр, реализующий функцию сдвига, может быть нереверсивным (с однонаправленным сдвигом) или реверсивным (с возможностью сдвига в обоих направлениях). Направление сдвига в регистре – не геометрическое понятие и определяется сдвигом в сторону старших или младших разрядов. Варианты реализации функции сдвига приведены на рисунке.</w:t>
      </w:r>
    </w:p>
    <w:p w14:paraId="701DD29D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5B537" w14:textId="77777777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E1747" wp14:editId="32F6868F">
            <wp:extent cx="3768090" cy="3649575"/>
            <wp:effectExtent l="0" t="0" r="3810" b="8255"/>
            <wp:docPr id="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75" cy="36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0B88" w14:textId="1835DD6C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68D2">
        <w:rPr>
          <w:rFonts w:ascii="Times New Roman" w:hAnsi="Times New Roman" w:cs="Times New Roman"/>
          <w:sz w:val="28"/>
          <w:szCs w:val="28"/>
        </w:rPr>
        <w:fldChar w:fldCharType="begin"/>
      </w:r>
      <w:r w:rsidRPr="004668D2">
        <w:rPr>
          <w:rFonts w:ascii="Times New Roman" w:hAnsi="Times New Roman" w:cs="Times New Roman"/>
          <w:sz w:val="28"/>
          <w:szCs w:val="28"/>
        </w:rPr>
        <w:instrText>SEQ Рисунок \* ARABIC</w:instrText>
      </w:r>
      <w:r w:rsidRPr="004668D2">
        <w:rPr>
          <w:rFonts w:ascii="Times New Roman" w:hAnsi="Times New Roman" w:cs="Times New Roman"/>
          <w:sz w:val="28"/>
          <w:szCs w:val="28"/>
        </w:rPr>
        <w:fldChar w:fldCharType="separate"/>
      </w:r>
      <w:r w:rsidRPr="004668D2">
        <w:rPr>
          <w:rFonts w:ascii="Times New Roman" w:hAnsi="Times New Roman" w:cs="Times New Roman"/>
          <w:sz w:val="28"/>
          <w:szCs w:val="28"/>
        </w:rPr>
        <w:t>1</w:t>
      </w:r>
      <w:r w:rsidRPr="004668D2">
        <w:rPr>
          <w:rFonts w:ascii="Times New Roman" w:hAnsi="Times New Roman" w:cs="Times New Roman"/>
          <w:sz w:val="28"/>
          <w:szCs w:val="28"/>
        </w:rPr>
        <w:fldChar w:fldCharType="end"/>
      </w:r>
      <w:r w:rsidRPr="004668D2">
        <w:rPr>
          <w:rFonts w:ascii="Times New Roman" w:hAnsi="Times New Roman" w:cs="Times New Roman"/>
          <w:sz w:val="28"/>
          <w:szCs w:val="28"/>
        </w:rPr>
        <w:t>. Варианты реализации функции сдвига: а – вправо, б – влево, с – реверсивный</w:t>
      </w:r>
    </w:p>
    <w:p w14:paraId="1F7237DA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В сдвигающих регистрах, не имеющих логических элементов в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 для последовательного соединения: слово или его часть могут сместиться по разрядной сетке не на один разряд, как это требуется, а на большее неконтролируемое число разрядов.</w:t>
      </w:r>
    </w:p>
    <w:p w14:paraId="42B88ED6" w14:textId="620C9826" w:rsidR="00116D8D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Появление в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связях логических элементов упрощает выполнение условий работоспособности регистров, при этом иногда становится возможным и применение простейших триггеров. Триггеры с динамическим управлением или двухступенчатые обеспечивают работоспособность регистра.</w:t>
      </w:r>
    </w:p>
    <w:p w14:paraId="0AC6AE3A" w14:textId="77777777" w:rsidR="00AB0648" w:rsidRPr="004668D2" w:rsidRDefault="00AB0648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0DE54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_RefHeading___Toc4336_7389959"/>
      <w:bookmarkEnd w:id="3"/>
      <w:r w:rsidRPr="00466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3D4D2932" w14:textId="011164B3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Лабораторная работа состоит из двух частей.</w:t>
      </w:r>
    </w:p>
    <w:p w14:paraId="54323236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Часть 1. Предполагает разработку 4-разрядного параллельного регистра с использованием триггеров заданного типа. Дополнительно указывается фронт тактового сигнала, по которому происходит срабатывание (↑ – подъём тактового сигнала, ↓ – спад тактового сигнала).</w:t>
      </w:r>
    </w:p>
    <w:p w14:paraId="09739F68" w14:textId="4D212CD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</w:r>
      <w:r w:rsidR="00403008">
        <w:rPr>
          <w:rFonts w:ascii="Times New Roman" w:hAnsi="Times New Roman" w:cs="Times New Roman"/>
          <w:sz w:val="28"/>
          <w:szCs w:val="28"/>
        </w:rPr>
        <w:t>Таблица 1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  <w:r w:rsidR="00403008">
        <w:rPr>
          <w:rFonts w:ascii="Times New Roman" w:hAnsi="Times New Roman" w:cs="Times New Roman"/>
          <w:sz w:val="28"/>
          <w:szCs w:val="28"/>
        </w:rPr>
        <w:t xml:space="preserve"> Варианты заданий</w:t>
      </w:r>
    </w:p>
    <w:p w14:paraId="33B7176C" w14:textId="77777777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6B5E1" wp14:editId="5E9C738B">
            <wp:extent cx="6120130" cy="2290445"/>
            <wp:effectExtent l="0" t="0" r="0" b="0"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719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 xml:space="preserve">В качестве базовых элементов использовать соответствующие примитивы библиотеки САПР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II.</w:t>
      </w:r>
    </w:p>
    <w:p w14:paraId="33913890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Часть 2. Предлагается разработать многофункциональный регистр на базе D-триггеров. Условное графическое обозначение (УГО) многофункционального регистра приведено на рисунке.</w:t>
      </w:r>
    </w:p>
    <w:p w14:paraId="6533B72A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6B1B5" w14:textId="77777777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099089" wp14:editId="10FAA6F9">
            <wp:extent cx="2663825" cy="3013075"/>
            <wp:effectExtent l="0" t="0" r="0" b="0"/>
            <wp:docPr id="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E9CF" w14:textId="35B1F3B7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3008">
        <w:rPr>
          <w:rFonts w:ascii="Times New Roman" w:hAnsi="Times New Roman" w:cs="Times New Roman"/>
          <w:sz w:val="28"/>
          <w:szCs w:val="28"/>
        </w:rPr>
        <w:t>2</w:t>
      </w:r>
      <w:r w:rsidRPr="004668D2">
        <w:rPr>
          <w:rFonts w:ascii="Times New Roman" w:hAnsi="Times New Roman" w:cs="Times New Roman"/>
          <w:sz w:val="28"/>
          <w:szCs w:val="28"/>
        </w:rPr>
        <w:t>. УГО многофункционального регистра</w:t>
      </w:r>
    </w:p>
    <w:p w14:paraId="670A83BD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В зависимости от реализуемых операций в регистре должны быть предусмотрены следующие входы:</w:t>
      </w:r>
    </w:p>
    <w:p w14:paraId="196CC5D3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D0 – D3 – разряды входного параллельного кода;</w:t>
      </w:r>
    </w:p>
    <w:p w14:paraId="7CEDF329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Q0 – Q3 – разряды выходного параллельного кода;</w:t>
      </w:r>
    </w:p>
    <w:p w14:paraId="4F965EFC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C – синхросигнал приёма параллельного кода, обеспечивающий срабатывание по переднему фронту;</w:t>
      </w:r>
    </w:p>
    <w:p w14:paraId="56C6C363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R – асинхронный вход сброса регистра;</w:t>
      </w:r>
    </w:p>
    <w:p w14:paraId="22427EA4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S0, S1 – входы задания микроопераций;</w:t>
      </w:r>
    </w:p>
    <w:p w14:paraId="6C010C9A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DR, DL – последовательные входы при сдвиге вправо и влево соответственно.</w:t>
      </w:r>
    </w:p>
    <w:p w14:paraId="7F4D6488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Для реализации асинхронного сброса триггера – сброса, не связанного с тактовым сигналом, следует использовать соответствующие входы CLRN примитива D-триггера DFF. Синхронный сброс, который переводит триггер в состояние «сброс» только на активном фронте тактового сигнала, может быть реализован как часть комбинационной логики, генерирующей входные данные на входе D-триггера.</w:t>
      </w:r>
    </w:p>
    <w:p w14:paraId="2FCCC1E7" w14:textId="77777777" w:rsidR="00AB0648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</w:r>
    </w:p>
    <w:p w14:paraId="1B258BBC" w14:textId="596B6B7D" w:rsidR="00116D8D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lastRenderedPageBreak/>
        <w:t>Варианты заданий и выполняемые микрооперации приведены в таблиц</w:t>
      </w:r>
      <w:r w:rsidR="00403008">
        <w:rPr>
          <w:rFonts w:ascii="Times New Roman" w:hAnsi="Times New Roman" w:cs="Times New Roman"/>
          <w:sz w:val="28"/>
          <w:szCs w:val="28"/>
        </w:rPr>
        <w:t>ах ниже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</w:p>
    <w:p w14:paraId="0261BA9E" w14:textId="0EDE2EF0" w:rsidR="00403008" w:rsidRPr="004668D2" w:rsidRDefault="00403008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Варианты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Таблица 3. Микрооперации</w:t>
      </w:r>
    </w:p>
    <w:p w14:paraId="0A6E6CCA" w14:textId="77777777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451B4" wp14:editId="241F6FE3">
            <wp:extent cx="6120130" cy="3482340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A5A" w14:textId="598E7898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В каждом варианте предполагается реализация четырёх микроопераций. Кодирование выполняется самостоятельно, код формируется на входах S0, S1 многофункционального регистра.</w:t>
      </w:r>
    </w:p>
    <w:p w14:paraId="573D26FC" w14:textId="65496CB4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_RefHeading___Toc25638_1320847207"/>
      <w:bookmarkEnd w:id="4"/>
      <w:r w:rsidRPr="004668D2">
        <w:rPr>
          <w:rFonts w:ascii="Times New Roman" w:hAnsi="Times New Roman" w:cs="Times New Roman"/>
          <w:sz w:val="28"/>
          <w:szCs w:val="28"/>
        </w:rPr>
        <w:t>Последовательность выполнения работы</w:t>
      </w:r>
    </w:p>
    <w:p w14:paraId="4AA18677" w14:textId="3574A726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Часть 1:</w:t>
      </w:r>
    </w:p>
    <w:p w14:paraId="31B05E45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1. Создать проект, с использованием средств графического редактора подготовить схему регистра в соответствии с заданием.</w:t>
      </w:r>
    </w:p>
    <w:p w14:paraId="561D4B24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2. Компилировать проект, исправить ошибки, если они есть.</w:t>
      </w:r>
    </w:p>
    <w:p w14:paraId="3CD88842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3. Выполнить функциональное моделирование проекта, обеспечив полный перебор возможных значений входных сигналов, убедиться в правильности работы схемы.</w:t>
      </w:r>
    </w:p>
    <w:p w14:paraId="59F02032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lastRenderedPageBreak/>
        <w:tab/>
        <w:t>4. Выполнить временное моделирование, проанализировать полученную временную диаграмму, оценить максимальную частоту работы регистра на основании временных параметров комбинационной логики.</w:t>
      </w:r>
    </w:p>
    <w:p w14:paraId="6C0FFE4B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Часть 2:</w:t>
      </w:r>
    </w:p>
    <w:p w14:paraId="3C9B852C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1. Разработать схему многофункционального регистра в соответствии с заданием.</w:t>
      </w:r>
    </w:p>
    <w:p w14:paraId="3550C1A0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2. Создать проект с использованием средств графического редактора, ввести в него подготовленную схему многофункционального регистра. Компилировать проект, исправить ошибки, если они есть.</w:t>
      </w:r>
    </w:p>
    <w:p w14:paraId="7620EC64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3. Выполнить функциональное моделирование проекта, обеспечив полный перебор возможных значений входных управляющих сигналов, убедиться в правильности работы схемы.</w:t>
      </w:r>
    </w:p>
    <w:p w14:paraId="6819AD4A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4. Скорректировать схему проекта, обеспечив понижение частоты входного тактового сигнала с помощью специально добавленного счетчика таким образом, чтобы можно было комфортно наблюдать работу регистра при выполнении сдвигов. Проверить работу схемы на макетной плате. Данные, загружаемые в регистр, и код микрооперации формировать на движковых переключателях. Результаты работы проекта наблюдать на светодиодной линейке.</w:t>
      </w:r>
    </w:p>
    <w:p w14:paraId="3C19DE8D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br w:type="page"/>
      </w:r>
    </w:p>
    <w:p w14:paraId="5865E4C6" w14:textId="5FD0C1D6" w:rsidR="00116D8D" w:rsidRPr="00AB0648" w:rsidRDefault="00116D8D" w:rsidP="00AB0648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_RefHeading___Toc338_311249038"/>
      <w:bookmarkStart w:id="6" w:name="__RefHeading___Toc4340_7389959"/>
      <w:bookmarkStart w:id="7" w:name="__RefHeading___Toc25640_1320847207"/>
      <w:bookmarkEnd w:id="5"/>
      <w:bookmarkEnd w:id="6"/>
      <w:bookmarkEnd w:id="7"/>
      <w:r w:rsidRPr="00AB06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C39C629" w14:textId="4644DC30" w:rsidR="00116D8D" w:rsidRPr="004668D2" w:rsidRDefault="00AB0648" w:rsidP="00AB0648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16D8D" w:rsidRPr="004668D2">
        <w:rPr>
          <w:rFonts w:ascii="Times New Roman" w:hAnsi="Times New Roman" w:cs="Times New Roman"/>
          <w:sz w:val="28"/>
          <w:szCs w:val="28"/>
        </w:rPr>
        <w:t>азработка 4-разрядного параллельного регистра с использованием триггеров заданного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FF902" w14:textId="0F1375BA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Вариант задания приведён в таблице.</w:t>
      </w:r>
    </w:p>
    <w:p w14:paraId="3C708A08" w14:textId="59785010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B6B26">
        <w:rPr>
          <w:rFonts w:ascii="Times New Roman" w:hAnsi="Times New Roman" w:cs="Times New Roman"/>
          <w:sz w:val="28"/>
          <w:szCs w:val="28"/>
        </w:rPr>
        <w:t>4</w:t>
      </w:r>
      <w:r w:rsidRPr="004668D2">
        <w:rPr>
          <w:rFonts w:ascii="Times New Roman" w:hAnsi="Times New Roman" w:cs="Times New Roman"/>
          <w:sz w:val="28"/>
          <w:szCs w:val="28"/>
        </w:rPr>
        <w:t>. Таблица с заданием на разработку 4-разрядного параллельного регистра с использованием триггеров заданного типа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7"/>
        <w:gridCol w:w="1900"/>
        <w:gridCol w:w="1876"/>
        <w:gridCol w:w="2047"/>
        <w:gridCol w:w="1918"/>
      </w:tblGrid>
      <w:tr w:rsidR="00116D8D" w:rsidRPr="004668D2" w14:paraId="6E984522" w14:textId="77777777" w:rsidTr="00154E11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C399C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AF44F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Тип триггера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AB3DFB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Такт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75CABC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Асинхронный сброс/установка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F4E35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Разрешение выдачи</w:t>
            </w:r>
          </w:p>
        </w:tc>
      </w:tr>
      <w:tr w:rsidR="00116D8D" w:rsidRPr="004668D2" w14:paraId="2DAA8533" w14:textId="77777777" w:rsidTr="00154E11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A1092F" w14:textId="3E6EB7D2" w:rsidR="00116D8D" w:rsidRPr="004668D2" w:rsidRDefault="00AB0648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A3633" w14:textId="141B6C29" w:rsidR="00116D8D" w:rsidRPr="00AB0648" w:rsidRDefault="00AB0648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JK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2E3278" w14:textId="52CEE16F" w:rsidR="00116D8D" w:rsidRPr="004668D2" w:rsidRDefault="00AB0648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t>↓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30DAB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Сброс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03E80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L</w:t>
            </w:r>
          </w:p>
        </w:tc>
      </w:tr>
    </w:tbl>
    <w:p w14:paraId="24176513" w14:textId="77777777" w:rsidR="00A2768A" w:rsidRDefault="00A2768A" w:rsidP="0009525D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_Toc25642_1320847207"/>
      <w:bookmarkEnd w:id="8"/>
    </w:p>
    <w:p w14:paraId="4177D6F8" w14:textId="300DFFB4" w:rsidR="00116D8D" w:rsidRPr="00992647" w:rsidRDefault="00116D8D" w:rsidP="0009525D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647">
        <w:rPr>
          <w:rFonts w:ascii="Times New Roman" w:hAnsi="Times New Roman" w:cs="Times New Roman"/>
          <w:b/>
          <w:bCs/>
          <w:sz w:val="28"/>
          <w:szCs w:val="28"/>
        </w:rPr>
        <w:t>Функциональная схема</w:t>
      </w:r>
    </w:p>
    <w:p w14:paraId="6AD915B4" w14:textId="00ED0138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47">
        <w:rPr>
          <w:rFonts w:ascii="Times New Roman" w:hAnsi="Times New Roman" w:cs="Times New Roman"/>
          <w:sz w:val="28"/>
          <w:szCs w:val="28"/>
        </w:rPr>
        <w:tab/>
        <w:t>Функциональная схема для 4-разрядного параллельного регистра с использованием триггеров заданного типа</w:t>
      </w:r>
      <w:r w:rsidR="00992647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7B6B26">
        <w:rPr>
          <w:rFonts w:ascii="Times New Roman" w:hAnsi="Times New Roman" w:cs="Times New Roman"/>
          <w:sz w:val="28"/>
          <w:szCs w:val="28"/>
        </w:rPr>
        <w:t>3</w:t>
      </w:r>
      <w:r w:rsidRPr="00992647">
        <w:rPr>
          <w:rFonts w:ascii="Times New Roman" w:hAnsi="Times New Roman" w:cs="Times New Roman"/>
          <w:sz w:val="28"/>
          <w:szCs w:val="28"/>
        </w:rPr>
        <w:t>.</w:t>
      </w:r>
      <w:r w:rsidR="00992647">
        <w:rPr>
          <w:rFonts w:ascii="Times New Roman" w:hAnsi="Times New Roman" w:cs="Times New Roman"/>
          <w:sz w:val="28"/>
          <w:szCs w:val="28"/>
        </w:rPr>
        <w:t xml:space="preserve"> На следующей странице эта же схема, оформленная с учетом требований ГОСТ.</w:t>
      </w:r>
    </w:p>
    <w:p w14:paraId="25227D86" w14:textId="0FE7A6DD" w:rsidR="00116D8D" w:rsidRPr="004668D2" w:rsidRDefault="00992647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BAB73" wp14:editId="235BB2D0">
            <wp:extent cx="5935980" cy="3810000"/>
            <wp:effectExtent l="0" t="0" r="7620" b="0"/>
            <wp:docPr id="122107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6DDD" w14:textId="38A49A92" w:rsidR="00116D8D" w:rsidRDefault="00116D8D" w:rsidP="00C466BD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6B26">
        <w:rPr>
          <w:rFonts w:ascii="Times New Roman" w:hAnsi="Times New Roman" w:cs="Times New Roman"/>
          <w:sz w:val="28"/>
          <w:szCs w:val="28"/>
        </w:rPr>
        <w:t>3</w:t>
      </w:r>
      <w:r w:rsidRPr="004668D2">
        <w:rPr>
          <w:rFonts w:ascii="Times New Roman" w:hAnsi="Times New Roman" w:cs="Times New Roman"/>
          <w:sz w:val="28"/>
          <w:szCs w:val="28"/>
        </w:rPr>
        <w:t>. Функциональная схема</w:t>
      </w:r>
    </w:p>
    <w:p w14:paraId="69B0D8CF" w14:textId="35F044C7" w:rsidR="000D1448" w:rsidRPr="004668D2" w:rsidRDefault="000D1448" w:rsidP="00C466BD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5CA8FE" wp14:editId="3FE10100">
            <wp:extent cx="5935980" cy="8808720"/>
            <wp:effectExtent l="0" t="0" r="7620" b="0"/>
            <wp:docPr id="2911777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B59E" w14:textId="5E79DEC0" w:rsidR="007B6B26" w:rsidDel="002A30E0" w:rsidRDefault="007B6B26" w:rsidP="007B6B26">
      <w:pPr>
        <w:pStyle w:val="a0"/>
        <w:spacing w:before="0" w:after="0" w:line="360" w:lineRule="auto"/>
        <w:ind w:firstLine="708"/>
        <w:jc w:val="both"/>
        <w:rPr>
          <w:del w:id="9" w:author="Никита Осипцов" w:date="2023-05-02T20:54:00Z"/>
          <w:rFonts w:ascii="Times New Roman" w:hAnsi="Times New Roman" w:cs="Times New Roman"/>
          <w:sz w:val="28"/>
          <w:szCs w:val="28"/>
        </w:rPr>
      </w:pPr>
      <w:bookmarkStart w:id="10" w:name="__RefHeading___Toc25644_1320847207"/>
      <w:bookmarkEnd w:id="10"/>
      <w:commentRangeStart w:id="11"/>
      <w:del w:id="12" w:author="Никита Осипцов" w:date="2023-05-02T20:54:00Z">
        <w:r w:rsidDel="002A30E0">
          <w:rPr>
            <w:rFonts w:ascii="Times New Roman" w:hAnsi="Times New Roman" w:cs="Times New Roman"/>
            <w:sz w:val="28"/>
            <w:szCs w:val="28"/>
          </w:rPr>
          <w:lastRenderedPageBreak/>
          <w:delText>У</w:delText>
        </w:r>
        <w:r w:rsidRPr="007B6B26" w:rsidDel="002A30E0">
          <w:rPr>
            <w:rFonts w:ascii="Times New Roman" w:hAnsi="Times New Roman" w:cs="Times New Roman"/>
            <w:sz w:val="28"/>
            <w:szCs w:val="28"/>
          </w:rPr>
          <w:delText>словное графическое обозначение с учетом реализуемых</w:delText>
        </w:r>
        <w:r w:rsidDel="002A30E0">
          <w:rPr>
            <w:rFonts w:ascii="Times New Roman" w:hAnsi="Times New Roman" w:cs="Times New Roman"/>
            <w:sz w:val="28"/>
            <w:szCs w:val="28"/>
          </w:rPr>
          <w:delText xml:space="preserve"> микроопераций представлено на рисунке 4. </w:delText>
        </w:r>
      </w:del>
    </w:p>
    <w:p w14:paraId="380AB103" w14:textId="71546DCC" w:rsidR="007B6B26" w:rsidRPr="004668D2" w:rsidDel="002A30E0" w:rsidRDefault="007B6B26" w:rsidP="007B6B26">
      <w:pPr>
        <w:pStyle w:val="a0"/>
        <w:spacing w:before="0" w:after="0" w:line="360" w:lineRule="auto"/>
        <w:jc w:val="center"/>
        <w:rPr>
          <w:del w:id="13" w:author="Никита Осипцов" w:date="2023-05-02T20:54:00Z"/>
          <w:rFonts w:ascii="Times New Roman" w:hAnsi="Times New Roman" w:cs="Times New Roman"/>
          <w:sz w:val="28"/>
          <w:szCs w:val="28"/>
        </w:rPr>
      </w:pPr>
      <w:del w:id="14" w:author="Никита Осипцов" w:date="2023-05-02T20:54:00Z">
        <w:r w:rsidRPr="004668D2" w:rsidDel="002A30E0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drawing>
            <wp:inline distT="0" distB="0" distL="0" distR="0" wp14:anchorId="5AAFE488" wp14:editId="28DF1325">
              <wp:extent cx="2663825" cy="3013075"/>
              <wp:effectExtent l="0" t="0" r="0" b="0"/>
              <wp:docPr id="1709542905" name="Рисунок 17095429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Изображение8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3825" cy="3013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56F95C1" w14:textId="14F8E76F" w:rsidR="007B6B26" w:rsidRPr="007B6B26" w:rsidDel="002A30E0" w:rsidRDefault="007B6B26" w:rsidP="007B6B26">
      <w:pPr>
        <w:pStyle w:val="a0"/>
        <w:spacing w:before="0" w:after="0" w:line="360" w:lineRule="auto"/>
        <w:jc w:val="center"/>
        <w:rPr>
          <w:del w:id="15" w:author="Никита Осипцов" w:date="2023-05-02T20:54:00Z"/>
          <w:rFonts w:ascii="Times New Roman" w:hAnsi="Times New Roman" w:cs="Times New Roman"/>
          <w:sz w:val="28"/>
          <w:szCs w:val="28"/>
        </w:rPr>
      </w:pPr>
      <w:del w:id="16" w:author="Никита Осипцов" w:date="2023-05-02T20:54:00Z">
        <w:r w:rsidRPr="004668D2" w:rsidDel="002A30E0">
          <w:rPr>
            <w:rFonts w:ascii="Times New Roman" w:hAnsi="Times New Roman" w:cs="Times New Roman"/>
            <w:sz w:val="28"/>
            <w:szCs w:val="28"/>
          </w:rPr>
          <w:delText xml:space="preserve">Рисунок </w:delText>
        </w:r>
        <w:r w:rsidDel="002A30E0">
          <w:rPr>
            <w:rFonts w:ascii="Times New Roman" w:hAnsi="Times New Roman" w:cs="Times New Roman"/>
            <w:sz w:val="28"/>
            <w:szCs w:val="28"/>
          </w:rPr>
          <w:delText>2</w:delText>
        </w:r>
        <w:r w:rsidRPr="004668D2" w:rsidDel="002A30E0">
          <w:rPr>
            <w:rFonts w:ascii="Times New Roman" w:hAnsi="Times New Roman" w:cs="Times New Roman"/>
            <w:sz w:val="28"/>
            <w:szCs w:val="28"/>
          </w:rPr>
          <w:delText>. УГО многофункционального регистра</w:delText>
        </w:r>
      </w:del>
      <w:commentRangeEnd w:id="11"/>
      <w:r w:rsidR="002A30E0">
        <w:rPr>
          <w:rStyle w:val="aff"/>
        </w:rPr>
        <w:commentReference w:id="11"/>
      </w:r>
    </w:p>
    <w:p w14:paraId="37607CBA" w14:textId="09E3DBB0" w:rsidR="00116D8D" w:rsidRPr="001137EB" w:rsidRDefault="00116D8D" w:rsidP="0009525D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7EB">
        <w:rPr>
          <w:rFonts w:ascii="Times New Roman" w:hAnsi="Times New Roman" w:cs="Times New Roman"/>
          <w:b/>
          <w:bCs/>
          <w:sz w:val="28"/>
          <w:szCs w:val="28"/>
        </w:rPr>
        <w:t>Функциональное и временное моделирование</w:t>
      </w:r>
    </w:p>
    <w:p w14:paraId="1F4EFF67" w14:textId="6B89B265" w:rsidR="00116D8D" w:rsidRDefault="00116D8D" w:rsidP="00C466BD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7EB">
        <w:rPr>
          <w:rFonts w:ascii="Times New Roman" w:hAnsi="Times New Roman" w:cs="Times New Roman"/>
          <w:sz w:val="28"/>
          <w:szCs w:val="28"/>
        </w:rPr>
        <w:tab/>
        <w:t>Функциональные и временные диаграммы для 4-разрядного параллельного регистра с использованием триггеров заданного типа. При составлении диаграмм учтён полный перебор всех возможных комбинаций.</w:t>
      </w:r>
      <w:r w:rsidRPr="00C466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DCFBE" w14:textId="4F200CF6" w:rsidR="001137EB" w:rsidRPr="00C466BD" w:rsidRDefault="001137EB" w:rsidP="00C466BD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7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E1B60" wp14:editId="11B80331">
            <wp:extent cx="5939790" cy="16802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26BB" w14:textId="451AAC90" w:rsidR="001137EB" w:rsidRDefault="001137EB" w:rsidP="001137EB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668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Функциональное моделирование</w:t>
      </w:r>
    </w:p>
    <w:p w14:paraId="33641C39" w14:textId="77782D1C" w:rsidR="001137EB" w:rsidRPr="00C466BD" w:rsidRDefault="001137EB" w:rsidP="001137EB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7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678514" wp14:editId="68765D47">
            <wp:extent cx="5939790" cy="15519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5CC" w14:textId="7F3F0A08" w:rsidR="001137EB" w:rsidRDefault="001137EB" w:rsidP="001137EB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668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Временное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</w:t>
      </w:r>
    </w:p>
    <w:p w14:paraId="36539C31" w14:textId="41019BF5" w:rsidR="001137EB" w:rsidRPr="001137EB" w:rsidRDefault="001137EB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функционального моделирования видно, что схема работает так, как ожидается. По спаду сигнала синхронизации происходит запись данных в регистр</w:t>
      </w:r>
      <w:r w:rsidRPr="001137E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данные из регистра можно прочитать, когда его разрешение выдачи имеет низкий уровень</w:t>
      </w:r>
      <w:r w:rsidRPr="001137E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очистка регистра тоже работает. Временное моделирование показывает, что схема имеет задержку чуть </w:t>
      </w:r>
      <w:r w:rsidR="00B9671D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  один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такт.</w:t>
      </w:r>
    </w:p>
    <w:p w14:paraId="43730555" w14:textId="0917AABB" w:rsidR="00116D8D" w:rsidRPr="004668D2" w:rsidDel="00A70577" w:rsidRDefault="00116D8D" w:rsidP="0009525D">
      <w:pPr>
        <w:pStyle w:val="a0"/>
        <w:spacing w:before="0" w:after="0" w:line="360" w:lineRule="auto"/>
        <w:ind w:firstLine="708"/>
        <w:jc w:val="both"/>
        <w:rPr>
          <w:del w:id="17" w:author="Никита Осипцов" w:date="2023-05-02T21:26:00Z"/>
          <w:rFonts w:ascii="Times New Roman" w:hAnsi="Times New Roman" w:cs="Times New Roman"/>
          <w:b/>
          <w:bCs/>
          <w:sz w:val="28"/>
          <w:szCs w:val="28"/>
        </w:rPr>
      </w:pPr>
      <w:bookmarkStart w:id="18" w:name="__RefHeading___Toc25646_1320847207"/>
      <w:bookmarkEnd w:id="18"/>
      <w:commentRangeStart w:id="19"/>
      <w:del w:id="20" w:author="Никита Осипцов" w:date="2023-05-02T21:26:00Z">
        <w:r w:rsidRPr="004668D2" w:rsidDel="00A70577">
          <w:rPr>
            <w:rFonts w:ascii="Times New Roman" w:hAnsi="Times New Roman" w:cs="Times New Roman"/>
            <w:b/>
            <w:bCs/>
            <w:sz w:val="28"/>
            <w:szCs w:val="28"/>
          </w:rPr>
          <w:delText>Макетное моделирование</w:delText>
        </w:r>
        <w:r w:rsidR="00C466BD" w:rsidDel="00A70577">
          <w:rPr>
            <w:rFonts w:ascii="Times New Roman" w:hAnsi="Times New Roman" w:cs="Times New Roman"/>
            <w:b/>
            <w:bCs/>
            <w:sz w:val="28"/>
            <w:szCs w:val="28"/>
          </w:rPr>
          <w:delText xml:space="preserve"> (</w:delText>
        </w:r>
        <w:r w:rsidR="00C466BD" w:rsidRPr="00825A34" w:rsidDel="00A70577">
          <w:rPr>
            <w:rFonts w:ascii="Times New Roman" w:hAnsi="Times New Roman" w:cs="Times New Roman"/>
            <w:b/>
            <w:bCs/>
            <w:sz w:val="28"/>
            <w:szCs w:val="28"/>
            <w:highlight w:val="yellow"/>
          </w:rPr>
          <w:delText>ЕГО ВРОДЕ БЫ НЕ НАДО</w:delText>
        </w:r>
        <w:r w:rsidR="00C466BD" w:rsidDel="00A70577">
          <w:rPr>
            <w:rFonts w:ascii="Times New Roman" w:hAnsi="Times New Roman" w:cs="Times New Roman"/>
            <w:b/>
            <w:bCs/>
            <w:sz w:val="28"/>
            <w:szCs w:val="28"/>
          </w:rPr>
          <w:delText>)</w:delText>
        </w:r>
      </w:del>
    </w:p>
    <w:p w14:paraId="2B75F283" w14:textId="17E98B47" w:rsidR="00116D8D" w:rsidRPr="004668D2" w:rsidDel="00A70577" w:rsidRDefault="00116D8D" w:rsidP="004668D2">
      <w:pPr>
        <w:pStyle w:val="a0"/>
        <w:spacing w:before="0" w:after="0" w:line="360" w:lineRule="auto"/>
        <w:jc w:val="both"/>
        <w:rPr>
          <w:del w:id="21" w:author="Никита Осипцов" w:date="2023-05-02T21:26:00Z"/>
          <w:rFonts w:ascii="Times New Roman" w:hAnsi="Times New Roman" w:cs="Times New Roman"/>
          <w:sz w:val="28"/>
          <w:szCs w:val="28"/>
        </w:rPr>
      </w:pPr>
      <w:del w:id="22" w:author="Никита Осипцов" w:date="2023-05-02T21:26:00Z">
        <w:r w:rsidRPr="004668D2" w:rsidDel="00A70577">
          <w:rPr>
            <w:rFonts w:ascii="Times New Roman" w:hAnsi="Times New Roman" w:cs="Times New Roman"/>
            <w:sz w:val="28"/>
            <w:szCs w:val="28"/>
          </w:rPr>
          <w:tab/>
          <w:delText>Макетное моделирование для 4-разрядного параллельного регистра с использованием триггеров заданного типа</w:delText>
        </w:r>
        <w:r w:rsidR="007B6B26" w:rsidDel="00A70577">
          <w:rPr>
            <w:rFonts w:ascii="Times New Roman" w:hAnsi="Times New Roman" w:cs="Times New Roman"/>
            <w:sz w:val="28"/>
            <w:szCs w:val="28"/>
          </w:rPr>
          <w:delText xml:space="preserve"> представлено на рисунке 5</w:delText>
        </w:r>
        <w:r w:rsidRPr="004668D2" w:rsidDel="00A70577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66E55B89" w14:textId="50CF22DC" w:rsidR="00116D8D" w:rsidRPr="004668D2" w:rsidDel="00A70577" w:rsidRDefault="00C23FC4" w:rsidP="00AB0648">
      <w:pPr>
        <w:pStyle w:val="a0"/>
        <w:spacing w:before="0" w:after="0" w:line="360" w:lineRule="auto"/>
        <w:jc w:val="center"/>
        <w:rPr>
          <w:del w:id="23" w:author="Никита Осипцов" w:date="2023-05-02T21:26:00Z"/>
          <w:rFonts w:ascii="Times New Roman" w:hAnsi="Times New Roman" w:cs="Times New Roman"/>
          <w:sz w:val="28"/>
          <w:szCs w:val="28"/>
        </w:rPr>
      </w:pPr>
      <w:del w:id="24" w:author="Никита Осипцов" w:date="2023-05-02T21:26:00Z">
        <w:r w:rsidRPr="00C23FC4" w:rsidDel="00A70577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lastRenderedPageBreak/>
          <w:drawing>
            <wp:inline distT="0" distB="0" distL="0" distR="0" wp14:anchorId="6F6C37E8" wp14:editId="6956EB2D">
              <wp:extent cx="4476212" cy="4358493"/>
              <wp:effectExtent l="0" t="0" r="635" b="4445"/>
              <wp:docPr id="1108618473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8618473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0726" cy="43628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F58FB5" w14:textId="3C3BF60B" w:rsidR="00116D8D" w:rsidRPr="004668D2" w:rsidDel="00A70577" w:rsidRDefault="00116D8D" w:rsidP="00AB0648">
      <w:pPr>
        <w:pStyle w:val="a0"/>
        <w:spacing w:before="0" w:after="0" w:line="360" w:lineRule="auto"/>
        <w:jc w:val="center"/>
        <w:rPr>
          <w:del w:id="25" w:author="Никита Осипцов" w:date="2023-05-02T21:26:00Z"/>
          <w:rFonts w:ascii="Times New Roman" w:hAnsi="Times New Roman" w:cs="Times New Roman"/>
          <w:sz w:val="28"/>
          <w:szCs w:val="28"/>
        </w:rPr>
      </w:pPr>
      <w:del w:id="26" w:author="Никита Осипцов" w:date="2023-05-02T21:26:00Z">
        <w:r w:rsidRPr="004668D2" w:rsidDel="00A70577">
          <w:rPr>
            <w:rFonts w:ascii="Times New Roman" w:hAnsi="Times New Roman" w:cs="Times New Roman"/>
            <w:sz w:val="28"/>
            <w:szCs w:val="28"/>
          </w:rPr>
          <w:delText>Рисунок</w:delText>
        </w:r>
        <w:r w:rsidR="007B6B26" w:rsidDel="00A70577">
          <w:rPr>
            <w:rFonts w:ascii="Times New Roman" w:hAnsi="Times New Roman" w:cs="Times New Roman"/>
            <w:sz w:val="28"/>
            <w:szCs w:val="28"/>
          </w:rPr>
          <w:delText xml:space="preserve"> 5</w:delText>
        </w:r>
        <w:r w:rsidRPr="004668D2" w:rsidDel="00A70577">
          <w:rPr>
            <w:rFonts w:ascii="Times New Roman" w:hAnsi="Times New Roman" w:cs="Times New Roman"/>
            <w:sz w:val="28"/>
            <w:szCs w:val="28"/>
          </w:rPr>
          <w:delText>.</w:delText>
        </w:r>
        <w:r w:rsidR="0009525D" w:rsidRPr="00C0361D" w:rsidDel="00A7057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09525D" w:rsidDel="00A70577">
          <w:rPr>
            <w:rFonts w:ascii="Times New Roman" w:hAnsi="Times New Roman" w:cs="Times New Roman"/>
            <w:sz w:val="28"/>
            <w:szCs w:val="28"/>
          </w:rPr>
          <w:delText>Утилита</w:delText>
        </w:r>
        <w:r w:rsidR="0009525D" w:rsidRPr="00C0361D" w:rsidDel="00A7057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09525D" w:rsidDel="00A70577">
          <w:rPr>
            <w:rFonts w:ascii="Times New Roman" w:hAnsi="Times New Roman" w:cs="Times New Roman"/>
            <w:sz w:val="28"/>
            <w:szCs w:val="28"/>
            <w:lang w:val="en-US"/>
          </w:rPr>
          <w:delText>Pin</w:delText>
        </w:r>
        <w:r w:rsidR="0009525D" w:rsidRPr="00C0361D" w:rsidDel="00A70577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09525D" w:rsidDel="00A70577">
          <w:rPr>
            <w:rFonts w:ascii="Times New Roman" w:hAnsi="Times New Roman" w:cs="Times New Roman"/>
            <w:sz w:val="28"/>
            <w:szCs w:val="28"/>
            <w:lang w:val="en-US"/>
          </w:rPr>
          <w:delText>Planner</w:delText>
        </w:r>
        <w:r w:rsidRPr="004668D2" w:rsidDel="00A70577">
          <w:rPr>
            <w:rFonts w:ascii="Times New Roman" w:hAnsi="Times New Roman" w:cs="Times New Roman"/>
            <w:sz w:val="28"/>
            <w:szCs w:val="28"/>
          </w:rPr>
          <w:delText xml:space="preserve"> для макетного моделирования</w:delText>
        </w:r>
      </w:del>
    </w:p>
    <w:commentRangeEnd w:id="19"/>
    <w:p w14:paraId="7296CCAC" w14:textId="77777777" w:rsidR="00116D8D" w:rsidRPr="004668D2" w:rsidRDefault="00A70577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"/>
        </w:rPr>
        <w:commentReference w:id="19"/>
      </w:r>
    </w:p>
    <w:p w14:paraId="6847C0D3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_RefHeading___Toc1004_1251338387"/>
      <w:bookmarkEnd w:id="27"/>
      <w:r w:rsidRPr="004668D2">
        <w:rPr>
          <w:rFonts w:ascii="Times New Roman" w:hAnsi="Times New Roman" w:cs="Times New Roman"/>
          <w:sz w:val="28"/>
          <w:szCs w:val="28"/>
        </w:rPr>
        <w:br w:type="page"/>
      </w:r>
    </w:p>
    <w:p w14:paraId="32BEC223" w14:textId="274BE374" w:rsidR="00116D8D" w:rsidRDefault="00116D8D" w:rsidP="00C23FC4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_RefHeading___Toc12132_2067955445"/>
      <w:bookmarkStart w:id="29" w:name="__RefHeading___Toc25648_1320847207"/>
      <w:bookmarkEnd w:id="28"/>
      <w:bookmarkEnd w:id="29"/>
      <w:r w:rsidRPr="004668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многофункционального регистра на базе </w:t>
      </w:r>
      <w:r w:rsidRPr="004668D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668D2">
        <w:rPr>
          <w:rFonts w:ascii="Times New Roman" w:hAnsi="Times New Roman" w:cs="Times New Roman"/>
          <w:b/>
          <w:bCs/>
          <w:sz w:val="28"/>
          <w:szCs w:val="28"/>
        </w:rPr>
        <w:t>-триггера.</w:t>
      </w:r>
    </w:p>
    <w:p w14:paraId="0EC84FC5" w14:textId="43D5A9A7" w:rsidR="00C23FC4" w:rsidRPr="00C23FC4" w:rsidRDefault="00C23FC4" w:rsidP="00C23FC4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457524">
        <w:rPr>
          <w:rFonts w:ascii="Times New Roman" w:hAnsi="Times New Roman" w:cs="Times New Roman"/>
          <w:sz w:val="28"/>
          <w:szCs w:val="28"/>
        </w:rPr>
        <w:t xml:space="preserve">3–4 </w:t>
      </w:r>
      <w:r>
        <w:rPr>
          <w:rFonts w:ascii="Times New Roman" w:hAnsi="Times New Roman" w:cs="Times New Roman"/>
          <w:sz w:val="28"/>
          <w:szCs w:val="28"/>
        </w:rPr>
        <w:t>представлены вариант задания и выполняемые микрооперации данного варианта.</w:t>
      </w:r>
    </w:p>
    <w:p w14:paraId="5B2A873D" w14:textId="77C3F1FD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B6B26">
        <w:rPr>
          <w:rFonts w:ascii="Times New Roman" w:hAnsi="Times New Roman" w:cs="Times New Roman"/>
          <w:sz w:val="28"/>
          <w:szCs w:val="28"/>
        </w:rPr>
        <w:t>5</w:t>
      </w:r>
      <w:r w:rsidRPr="004668D2">
        <w:rPr>
          <w:rFonts w:ascii="Times New Roman" w:hAnsi="Times New Roman" w:cs="Times New Roman"/>
          <w:sz w:val="28"/>
          <w:szCs w:val="28"/>
        </w:rPr>
        <w:t>. Таблица с заданием на разработку многофункционального регистра на базе D-триггеров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116D8D" w:rsidRPr="004668D2" w14:paraId="6187B9C1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9316CA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DFEE0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Выполняемые микрооперации</w:t>
            </w:r>
          </w:p>
        </w:tc>
      </w:tr>
      <w:tr w:rsidR="00116D8D" w:rsidRPr="004668D2" w14:paraId="4ADDCAAE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EE0DFC" w14:textId="2C3F4558" w:rsidR="00116D8D" w:rsidRPr="004668D2" w:rsidRDefault="00C0361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B5376" w14:textId="185E9E1A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 xml:space="preserve">1, </w:t>
            </w:r>
            <w:r w:rsidR="00C0361D">
              <w:rPr>
                <w:rFonts w:cs="Times New Roman"/>
                <w:sz w:val="28"/>
                <w:szCs w:val="28"/>
              </w:rPr>
              <w:t>4</w:t>
            </w:r>
            <w:r w:rsidRPr="004668D2">
              <w:rPr>
                <w:rFonts w:cs="Times New Roman"/>
                <w:sz w:val="28"/>
                <w:szCs w:val="28"/>
              </w:rPr>
              <w:t xml:space="preserve">, </w:t>
            </w:r>
            <w:r w:rsidR="00C0361D">
              <w:rPr>
                <w:rFonts w:cs="Times New Roman"/>
                <w:sz w:val="28"/>
                <w:szCs w:val="28"/>
              </w:rPr>
              <w:t>6</w:t>
            </w:r>
            <w:r w:rsidRPr="004668D2">
              <w:rPr>
                <w:rFonts w:cs="Times New Roman"/>
                <w:sz w:val="28"/>
                <w:szCs w:val="28"/>
              </w:rPr>
              <w:t xml:space="preserve">, </w:t>
            </w:r>
            <w:r w:rsidR="00C0361D">
              <w:rPr>
                <w:rFonts w:cs="Times New Roman"/>
                <w:sz w:val="28"/>
                <w:szCs w:val="28"/>
              </w:rPr>
              <w:t>12</w:t>
            </w:r>
          </w:p>
        </w:tc>
      </w:tr>
    </w:tbl>
    <w:p w14:paraId="39B555F2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EEB7E" w14:textId="0BB5696D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B6B26">
        <w:rPr>
          <w:rFonts w:ascii="Times New Roman" w:hAnsi="Times New Roman" w:cs="Times New Roman"/>
          <w:sz w:val="28"/>
          <w:szCs w:val="28"/>
        </w:rPr>
        <w:t>6</w:t>
      </w:r>
      <w:r w:rsidRPr="004668D2">
        <w:rPr>
          <w:rFonts w:ascii="Times New Roman" w:hAnsi="Times New Roman" w:cs="Times New Roman"/>
          <w:sz w:val="28"/>
          <w:szCs w:val="28"/>
        </w:rPr>
        <w:t>. Таблица с заданием на разработку многофункционального регистра на базе D-триггеров 2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116D8D" w:rsidRPr="004668D2" w14:paraId="32185921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D4505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Номер МО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9DC196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Описание микрооперации</w:t>
            </w:r>
          </w:p>
        </w:tc>
      </w:tr>
      <w:tr w:rsidR="00116D8D" w:rsidRPr="004668D2" w14:paraId="24F7A8EB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202552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4AEED" w14:textId="77777777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Параллельная загрузка</w:t>
            </w:r>
          </w:p>
        </w:tc>
      </w:tr>
      <w:tr w:rsidR="00116D8D" w:rsidRPr="004668D2" w14:paraId="44DE5810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80BA6" w14:textId="4749E34D" w:rsidR="00116D8D" w:rsidRPr="004668D2" w:rsidRDefault="00C0361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83B5B2" w14:textId="2CFFD1BF" w:rsidR="00116D8D" w:rsidRPr="004668D2" w:rsidRDefault="00C0361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Установка в 1 всех разрядов</w:t>
            </w:r>
          </w:p>
        </w:tc>
      </w:tr>
      <w:tr w:rsidR="00116D8D" w:rsidRPr="004668D2" w14:paraId="2A95A5EF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E534F5" w14:textId="7E94ED8C" w:rsidR="00116D8D" w:rsidRPr="004668D2" w:rsidRDefault="00C0361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D5800" w14:textId="33522330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 xml:space="preserve">Сдвиг </w:t>
            </w:r>
            <w:r w:rsidR="00C0361D">
              <w:rPr>
                <w:rFonts w:cs="Times New Roman"/>
                <w:sz w:val="28"/>
                <w:szCs w:val="28"/>
              </w:rPr>
              <w:t>влево</w:t>
            </w:r>
            <w:r w:rsidRPr="004668D2">
              <w:rPr>
                <w:rFonts w:cs="Times New Roman"/>
                <w:sz w:val="28"/>
                <w:szCs w:val="28"/>
              </w:rPr>
              <w:t xml:space="preserve"> циклический</w:t>
            </w:r>
          </w:p>
        </w:tc>
      </w:tr>
      <w:tr w:rsidR="00116D8D" w:rsidRPr="004668D2" w14:paraId="328FB5FB" w14:textId="77777777" w:rsidTr="00154E1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0B8290" w14:textId="5011059B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>1</w:t>
            </w:r>
            <w:r w:rsidR="00C0361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CA5C1" w14:textId="360B0C7A" w:rsidR="00116D8D" w:rsidRPr="004668D2" w:rsidRDefault="00116D8D" w:rsidP="004668D2">
            <w:pPr>
              <w:pStyle w:val="af8"/>
              <w:spacing w:before="0" w:after="0"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4668D2">
              <w:rPr>
                <w:rFonts w:cs="Times New Roman"/>
                <w:sz w:val="28"/>
                <w:szCs w:val="28"/>
              </w:rPr>
              <w:t xml:space="preserve">Сдвиг </w:t>
            </w:r>
            <w:r w:rsidR="00C0361D">
              <w:rPr>
                <w:rFonts w:cs="Times New Roman"/>
                <w:sz w:val="28"/>
                <w:szCs w:val="28"/>
              </w:rPr>
              <w:t>вправо</w:t>
            </w:r>
            <w:r w:rsidRPr="004668D2">
              <w:rPr>
                <w:rFonts w:cs="Times New Roman"/>
                <w:sz w:val="28"/>
                <w:szCs w:val="28"/>
              </w:rPr>
              <w:t xml:space="preserve">, заполнение – </w:t>
            </w:r>
            <w:r w:rsidR="00C0361D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4E4521FE" w14:textId="77777777" w:rsidR="00116D8D" w:rsidRPr="004668D2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3D928" w14:textId="227D0833" w:rsidR="00AB0648" w:rsidRDefault="00AB064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_RefHeading___Toc25650_1320847207"/>
      <w:bookmarkEnd w:id="30"/>
    </w:p>
    <w:p w14:paraId="515D9A7E" w14:textId="77777777" w:rsidR="00C23FC4" w:rsidRDefault="00C23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936C8" w14:textId="31B03E95" w:rsidR="00116D8D" w:rsidRPr="004668D2" w:rsidRDefault="00116D8D" w:rsidP="00325C62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Функциональная схема</w:t>
      </w:r>
    </w:p>
    <w:p w14:paraId="35255CCF" w14:textId="2E13BE4F" w:rsidR="00116D8D" w:rsidRPr="00DB1A97" w:rsidRDefault="00116D8D" w:rsidP="004668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ab/>
        <w:t>Функциональная схема для многофункционального регистра на базе D-триггеров</w:t>
      </w:r>
      <w:r w:rsidR="00DB1A97" w:rsidRPr="00DB1A97">
        <w:rPr>
          <w:rFonts w:ascii="Times New Roman" w:hAnsi="Times New Roman" w:cs="Times New Roman"/>
          <w:sz w:val="28"/>
          <w:szCs w:val="28"/>
        </w:rPr>
        <w:t xml:space="preserve"> </w:t>
      </w:r>
      <w:r w:rsidR="00DB1A97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7B6B26">
        <w:rPr>
          <w:rFonts w:ascii="Times New Roman" w:hAnsi="Times New Roman" w:cs="Times New Roman"/>
          <w:sz w:val="28"/>
          <w:szCs w:val="28"/>
        </w:rPr>
        <w:t>6</w:t>
      </w:r>
      <w:r w:rsidR="00DB1A97" w:rsidRPr="00992647">
        <w:rPr>
          <w:rFonts w:ascii="Times New Roman" w:hAnsi="Times New Roman" w:cs="Times New Roman"/>
          <w:sz w:val="28"/>
          <w:szCs w:val="28"/>
        </w:rPr>
        <w:t>.</w:t>
      </w:r>
      <w:r w:rsidR="00DB1A97">
        <w:rPr>
          <w:rFonts w:ascii="Times New Roman" w:hAnsi="Times New Roman" w:cs="Times New Roman"/>
          <w:sz w:val="28"/>
          <w:szCs w:val="28"/>
        </w:rPr>
        <w:t xml:space="preserve"> На следующей странице эта же схема, оформленная с учетом требований ГОСТ</w:t>
      </w:r>
      <w:r w:rsidR="00DB1A97" w:rsidRPr="00DB1A97">
        <w:rPr>
          <w:rFonts w:ascii="Times New Roman" w:hAnsi="Times New Roman" w:cs="Times New Roman"/>
          <w:sz w:val="28"/>
          <w:szCs w:val="28"/>
        </w:rPr>
        <w:t>.</w:t>
      </w:r>
    </w:p>
    <w:p w14:paraId="6EA4A3F6" w14:textId="491E5E6D" w:rsidR="00116D8D" w:rsidRPr="004668D2" w:rsidRDefault="005B0800" w:rsidP="00325C62">
      <w:pPr>
        <w:pStyle w:val="a0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02686" wp14:editId="506B8D73">
            <wp:extent cx="5935980" cy="5760720"/>
            <wp:effectExtent l="0" t="0" r="7620" b="0"/>
            <wp:docPr id="1315870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FA7F" w14:textId="25EB88DE" w:rsidR="00116D8D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>Рисунок</w:t>
      </w:r>
      <w:r w:rsidR="007B6B26">
        <w:rPr>
          <w:rFonts w:ascii="Times New Roman" w:hAnsi="Times New Roman" w:cs="Times New Roman"/>
          <w:sz w:val="28"/>
          <w:szCs w:val="28"/>
        </w:rPr>
        <w:t xml:space="preserve"> 6</w:t>
      </w:r>
      <w:r w:rsidRPr="004668D2">
        <w:rPr>
          <w:rFonts w:ascii="Times New Roman" w:hAnsi="Times New Roman" w:cs="Times New Roman"/>
          <w:sz w:val="28"/>
          <w:szCs w:val="28"/>
        </w:rPr>
        <w:t>. Функциональная схема</w:t>
      </w:r>
    </w:p>
    <w:p w14:paraId="1414196C" w14:textId="77777777" w:rsidR="00DB1A97" w:rsidRPr="004668D2" w:rsidRDefault="00DB1A97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668C4" w14:textId="77777777" w:rsidR="009D5D4A" w:rsidRDefault="00DB1A97" w:rsidP="00DB1A97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84F39E" wp14:editId="66FC0F5F">
            <wp:extent cx="4960620" cy="8892540"/>
            <wp:effectExtent l="0" t="0" r="0" b="3810"/>
            <wp:docPr id="5113477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_RefHeading___Toc25652_1320847207"/>
      <w:bookmarkEnd w:id="31"/>
    </w:p>
    <w:p w14:paraId="2A771D92" w14:textId="77777777" w:rsidR="009D5D4A" w:rsidRPr="00A02031" w:rsidRDefault="009D5D4A" w:rsidP="00A02031">
      <w:pPr>
        <w:pStyle w:val="a0"/>
        <w:spacing w:before="0" w:after="0" w:line="360" w:lineRule="auto"/>
        <w:ind w:firstLine="708"/>
        <w:jc w:val="both"/>
        <w:rPr>
          <w:ins w:id="32" w:author="Никита Осипцов" w:date="2023-05-02T21:29:00Z"/>
          <w:rFonts w:ascii="Times New Roman" w:hAnsi="Times New Roman" w:cs="Times New Roman"/>
          <w:bCs/>
          <w:sz w:val="28"/>
          <w:szCs w:val="28"/>
        </w:rPr>
      </w:pPr>
      <w:commentRangeStart w:id="33"/>
      <w:ins w:id="34" w:author="Никита Осипцов" w:date="2023-05-02T21:28:00Z">
        <w:r w:rsidRPr="00A02031">
          <w:rPr>
            <w:rFonts w:ascii="Times New Roman" w:hAnsi="Times New Roman" w:cs="Times New Roman"/>
            <w:bCs/>
            <w:sz w:val="28"/>
            <w:szCs w:val="28"/>
          </w:rPr>
          <w:lastRenderedPageBreak/>
          <w:t>На рисунке 7 представлено условное графиче</w:t>
        </w:r>
      </w:ins>
      <w:ins w:id="35" w:author="Никита Осипцов" w:date="2023-05-02T21:29:00Z">
        <w:r w:rsidRPr="00A02031">
          <w:rPr>
            <w:rFonts w:ascii="Times New Roman" w:hAnsi="Times New Roman" w:cs="Times New Roman"/>
            <w:bCs/>
            <w:sz w:val="28"/>
            <w:szCs w:val="28"/>
          </w:rPr>
          <w:t>ское обозначение регистра по ГОСТ с учётом реализуемых микроопераций.</w:t>
        </w:r>
      </w:ins>
    </w:p>
    <w:p w14:paraId="74750F8A" w14:textId="36D6C617" w:rsidR="009D5D4A" w:rsidRDefault="009D5D4A" w:rsidP="00A02031">
      <w:pPr>
        <w:pStyle w:val="a0"/>
        <w:spacing w:before="0" w:after="0" w:line="360" w:lineRule="auto"/>
        <w:ind w:firstLine="708"/>
        <w:jc w:val="both"/>
        <w:rPr>
          <w:ins w:id="36" w:author="Никита Осипцов" w:date="2023-05-02T21:29:00Z"/>
          <w:rFonts w:ascii="Times New Roman" w:hAnsi="Times New Roman" w:cs="Times New Roman"/>
          <w:b/>
          <w:bCs/>
          <w:sz w:val="28"/>
          <w:szCs w:val="28"/>
        </w:rPr>
      </w:pPr>
    </w:p>
    <w:p w14:paraId="655E0E85" w14:textId="1E783B8E" w:rsidR="009D5D4A" w:rsidRDefault="009D5D4A" w:rsidP="009D5D4A">
      <w:pPr>
        <w:pStyle w:val="a0"/>
        <w:spacing w:before="0" w:after="0" w:line="360" w:lineRule="auto"/>
        <w:jc w:val="center"/>
        <w:rPr>
          <w:ins w:id="37" w:author="Никита Осипцов" w:date="2023-05-02T21:29:00Z"/>
          <w:rFonts w:ascii="Times New Roman" w:hAnsi="Times New Roman" w:cs="Times New Roman"/>
          <w:sz w:val="28"/>
          <w:szCs w:val="28"/>
        </w:rPr>
      </w:pPr>
      <w:ins w:id="38" w:author="Никита Осипцов" w:date="2023-05-02T21:29:00Z">
        <w:r w:rsidRPr="004668D2">
          <w:rPr>
            <w:rFonts w:ascii="Times New Roman" w:hAnsi="Times New Roman" w:cs="Times New Roman"/>
            <w:sz w:val="28"/>
            <w:szCs w:val="28"/>
          </w:rPr>
          <w:t>Рисунок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7</w:t>
        </w:r>
        <w:r w:rsidRPr="004668D2">
          <w:rPr>
            <w:rFonts w:ascii="Times New Roman" w:hAnsi="Times New Roman" w:cs="Times New Roman"/>
            <w:sz w:val="28"/>
            <w:szCs w:val="28"/>
          </w:rPr>
          <w:t xml:space="preserve">. </w:t>
        </w:r>
        <w:r>
          <w:rPr>
            <w:rFonts w:ascii="Times New Roman" w:hAnsi="Times New Roman" w:cs="Times New Roman"/>
            <w:sz w:val="28"/>
            <w:szCs w:val="28"/>
          </w:rPr>
          <w:t>Условное графическое обозначение</w:t>
        </w:r>
      </w:ins>
      <w:commentRangeEnd w:id="33"/>
      <w:r w:rsidR="00A02031">
        <w:rPr>
          <w:rStyle w:val="aff"/>
        </w:rPr>
        <w:commentReference w:id="33"/>
      </w:r>
    </w:p>
    <w:p w14:paraId="687A2B5B" w14:textId="77777777" w:rsidR="009D5D4A" w:rsidRDefault="009D5D4A" w:rsidP="00A02031">
      <w:pPr>
        <w:pStyle w:val="a0"/>
        <w:spacing w:before="0" w:after="0" w:line="360" w:lineRule="auto"/>
        <w:ind w:firstLine="708"/>
        <w:jc w:val="both"/>
        <w:rPr>
          <w:ins w:id="39" w:author="Никита Осипцов" w:date="2023-05-02T21:29:00Z"/>
          <w:rFonts w:ascii="Times New Roman" w:hAnsi="Times New Roman" w:cs="Times New Roman"/>
          <w:b/>
          <w:bCs/>
          <w:sz w:val="28"/>
          <w:szCs w:val="28"/>
        </w:rPr>
      </w:pPr>
    </w:p>
    <w:p w14:paraId="409633DC" w14:textId="086060FA" w:rsidR="005B0800" w:rsidRDefault="005B0800" w:rsidP="00A02031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03AEF1" w14:textId="2D1959C9" w:rsidR="00116D8D" w:rsidRPr="00A721EC" w:rsidRDefault="00116D8D" w:rsidP="00325C62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и временное моделирование</w:t>
      </w:r>
    </w:p>
    <w:p w14:paraId="09D3EA8A" w14:textId="4E3F2E59" w:rsidR="005B0800" w:rsidRDefault="00116D8D" w:rsidP="005B0800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1EC">
        <w:rPr>
          <w:rFonts w:ascii="Times New Roman" w:hAnsi="Times New Roman" w:cs="Times New Roman"/>
          <w:sz w:val="28"/>
          <w:szCs w:val="28"/>
        </w:rPr>
        <w:tab/>
        <w:t>Функциональные и временные диаграммы для многофункционального регистра на базе D-триггеров</w:t>
      </w:r>
      <w:r w:rsidR="001044D2">
        <w:rPr>
          <w:rFonts w:ascii="Times New Roman" w:hAnsi="Times New Roman" w:cs="Times New Roman"/>
          <w:sz w:val="28"/>
          <w:szCs w:val="28"/>
        </w:rPr>
        <w:t xml:space="preserve"> представлены на </w:t>
      </w:r>
      <w:proofErr w:type="gramStart"/>
      <w:r w:rsidR="001044D2">
        <w:rPr>
          <w:rFonts w:ascii="Times New Roman" w:hAnsi="Times New Roman" w:cs="Times New Roman"/>
          <w:sz w:val="28"/>
          <w:szCs w:val="28"/>
        </w:rPr>
        <w:t>рисунках  8</w:t>
      </w:r>
      <w:proofErr w:type="gramEnd"/>
      <w:r w:rsidR="001044D2">
        <w:rPr>
          <w:rFonts w:ascii="Times New Roman" w:hAnsi="Times New Roman" w:cs="Times New Roman"/>
          <w:sz w:val="28"/>
          <w:szCs w:val="28"/>
        </w:rPr>
        <w:t xml:space="preserve"> и 9</w:t>
      </w:r>
      <w:r w:rsidRPr="00A721EC">
        <w:rPr>
          <w:rFonts w:ascii="Times New Roman" w:hAnsi="Times New Roman" w:cs="Times New Roman"/>
          <w:sz w:val="28"/>
          <w:szCs w:val="28"/>
        </w:rPr>
        <w:t>.</w:t>
      </w:r>
      <w:r w:rsidRPr="00466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64D50" w14:textId="510E37EE" w:rsidR="001044D2" w:rsidRDefault="001044D2" w:rsidP="005B0800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9A490" wp14:editId="585D1538">
            <wp:extent cx="5939790" cy="16198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DE0" w14:textId="5CBA69BA" w:rsidR="001044D2" w:rsidRDefault="001044D2" w:rsidP="001044D2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 Результаты функционального моделирования</w:t>
      </w:r>
    </w:p>
    <w:p w14:paraId="0C1829D1" w14:textId="6AEFA30C" w:rsidR="001044D2" w:rsidRDefault="001044D2" w:rsidP="001044D2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EF986" wp14:editId="5660BC04">
            <wp:extent cx="5939790" cy="157289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412" w14:textId="072CFF64" w:rsidR="001044D2" w:rsidRDefault="001044D2" w:rsidP="001044D2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Результаты </w:t>
      </w:r>
      <w:r>
        <w:rPr>
          <w:rFonts w:ascii="Times New Roman" w:hAnsi="Times New Roman" w:cs="Times New Roman"/>
          <w:sz w:val="28"/>
          <w:szCs w:val="28"/>
        </w:rPr>
        <w:t>временного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</w:t>
      </w:r>
    </w:p>
    <w:p w14:paraId="73A44415" w14:textId="77777777" w:rsidR="001044D2" w:rsidRDefault="001044D2" w:rsidP="005B0800">
      <w:pPr>
        <w:pStyle w:val="a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AAC7A" w14:textId="51EC2242" w:rsidR="00F9450C" w:rsidRDefault="001044D2" w:rsidP="001044D2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функционального моделирования видно, что схема работает так, как ожидается. По </w:t>
      </w:r>
      <w:r>
        <w:rPr>
          <w:rFonts w:ascii="Times New Roman" w:hAnsi="Times New Roman" w:cs="Times New Roman"/>
          <w:sz w:val="28"/>
          <w:szCs w:val="28"/>
        </w:rPr>
        <w:t>фронту</w:t>
      </w:r>
      <w:r>
        <w:rPr>
          <w:rFonts w:ascii="Times New Roman" w:hAnsi="Times New Roman" w:cs="Times New Roman"/>
          <w:sz w:val="28"/>
          <w:szCs w:val="28"/>
        </w:rPr>
        <w:t xml:space="preserve"> сигнала синхронизации происходит </w:t>
      </w:r>
      <w:r>
        <w:rPr>
          <w:rFonts w:ascii="Times New Roman" w:hAnsi="Times New Roman" w:cs="Times New Roman"/>
          <w:sz w:val="28"/>
          <w:szCs w:val="28"/>
        </w:rPr>
        <w:t>исполнение заданной микрооперации</w:t>
      </w:r>
      <w:r w:rsidRPr="001137E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видно, что в регистр записываются данные, когда код операции 00</w:t>
      </w:r>
      <w:r w:rsidR="000C5D4A" w:rsidRPr="000C5D4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происходит заполнение регистра единицами, когда код 01</w:t>
      </w:r>
      <w:r w:rsidR="000C5D4A" w:rsidRPr="000C5D4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циклический сдвиг влево при коде </w:t>
      </w:r>
      <w:r w:rsidR="000C5D4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сдвиг вправо </w:t>
      </w:r>
      <w:r w:rsidR="000C5D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заполнением единицами, когда поступающий код равняется 11.</w:t>
      </w:r>
      <w:r w:rsidR="000C5D4A" w:rsidRPr="000C5D4A">
        <w:rPr>
          <w:rFonts w:ascii="Times New Roman" w:hAnsi="Times New Roman" w:cs="Times New Roman"/>
          <w:sz w:val="28"/>
          <w:szCs w:val="28"/>
        </w:rPr>
        <w:t xml:space="preserve"> </w:t>
      </w:r>
      <w:r w:rsidR="000C5D4A">
        <w:rPr>
          <w:rFonts w:ascii="Times New Roman" w:hAnsi="Times New Roman" w:cs="Times New Roman"/>
          <w:sz w:val="28"/>
          <w:szCs w:val="28"/>
        </w:rPr>
        <w:t xml:space="preserve"> </w:t>
      </w:r>
      <w:r w:rsidR="000C5D4A">
        <w:rPr>
          <w:rFonts w:ascii="Times New Roman" w:hAnsi="Times New Roman" w:cs="Times New Roman"/>
          <w:sz w:val="28"/>
          <w:szCs w:val="28"/>
        </w:rPr>
        <w:t xml:space="preserve">Временное моделирование показывает, что схема имеет задержку чуть </w:t>
      </w:r>
      <w:r w:rsidR="000C5D4A">
        <w:rPr>
          <w:rFonts w:ascii="Times New Roman" w:hAnsi="Times New Roman" w:cs="Times New Roman"/>
          <w:sz w:val="28"/>
          <w:szCs w:val="28"/>
        </w:rPr>
        <w:t>меньше</w:t>
      </w:r>
      <w:r w:rsidR="000C5D4A">
        <w:rPr>
          <w:rFonts w:ascii="Times New Roman" w:hAnsi="Times New Roman" w:cs="Times New Roman"/>
          <w:sz w:val="28"/>
          <w:szCs w:val="28"/>
        </w:rPr>
        <w:t>, чем</w:t>
      </w:r>
      <w:r w:rsidR="000C5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5D4A">
        <w:rPr>
          <w:rFonts w:ascii="Times New Roman" w:hAnsi="Times New Roman" w:cs="Times New Roman"/>
          <w:sz w:val="28"/>
          <w:szCs w:val="28"/>
        </w:rPr>
        <w:t>в</w:t>
      </w:r>
      <w:r w:rsidR="000C5D4A">
        <w:rPr>
          <w:rFonts w:ascii="Times New Roman" w:hAnsi="Times New Roman" w:cs="Times New Roman"/>
          <w:sz w:val="28"/>
          <w:szCs w:val="28"/>
        </w:rPr>
        <w:t xml:space="preserve">  </w:t>
      </w:r>
      <w:r w:rsidR="000C5D4A">
        <w:rPr>
          <w:rFonts w:ascii="Times New Roman" w:hAnsi="Times New Roman" w:cs="Times New Roman"/>
          <w:sz w:val="28"/>
          <w:szCs w:val="28"/>
        </w:rPr>
        <w:t>два</w:t>
      </w:r>
      <w:proofErr w:type="gramEnd"/>
      <w:r w:rsidR="000C5D4A">
        <w:rPr>
          <w:rFonts w:ascii="Times New Roman" w:hAnsi="Times New Roman" w:cs="Times New Roman"/>
          <w:sz w:val="28"/>
          <w:szCs w:val="28"/>
        </w:rPr>
        <w:t xml:space="preserve"> такт</w:t>
      </w:r>
      <w:r w:rsidR="000C5D4A">
        <w:rPr>
          <w:rFonts w:ascii="Times New Roman" w:hAnsi="Times New Roman" w:cs="Times New Roman"/>
          <w:sz w:val="28"/>
          <w:szCs w:val="28"/>
        </w:rPr>
        <w:t>а</w:t>
      </w:r>
      <w:r w:rsidR="000C5D4A">
        <w:rPr>
          <w:rFonts w:ascii="Times New Roman" w:hAnsi="Times New Roman" w:cs="Times New Roman"/>
          <w:sz w:val="28"/>
          <w:szCs w:val="28"/>
        </w:rPr>
        <w:t>.</w:t>
      </w:r>
    </w:p>
    <w:p w14:paraId="0D18AE15" w14:textId="43388365" w:rsidR="001044D2" w:rsidRPr="004668D2" w:rsidRDefault="00F9450C" w:rsidP="00F94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9AE1D" w14:textId="21CF692F" w:rsidR="00116D8D" w:rsidRDefault="00116D8D" w:rsidP="00A12468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Макетное моделирование</w:t>
      </w:r>
      <w:bookmarkStart w:id="40" w:name="__RefHeading___Toc25654_1320847207"/>
      <w:bookmarkEnd w:id="40"/>
    </w:p>
    <w:p w14:paraId="2D02E68C" w14:textId="40ADCD3A" w:rsidR="00A12468" w:rsidRPr="00A12468" w:rsidRDefault="00A12468" w:rsidP="00A124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1"/>
      <w:ins w:id="42" w:author="Никита Осипцов" w:date="2023-05-02T21:49:00Z">
        <w:r>
          <w:rPr>
            <w:rFonts w:ascii="Times New Roman" w:hAnsi="Times New Roman" w:cs="Times New Roman"/>
            <w:sz w:val="28"/>
            <w:szCs w:val="28"/>
          </w:rPr>
          <w:t>После</w:t>
        </w:r>
        <w:r>
          <w:rPr>
            <w:rFonts w:ascii="Times New Roman" w:hAnsi="Times New Roman" w:cs="Times New Roman"/>
            <w:sz w:val="28"/>
            <w:szCs w:val="28"/>
          </w:rPr>
          <w:t xml:space="preserve"> симуляций</w:t>
        </w:r>
        <w:r>
          <w:rPr>
            <w:rFonts w:ascii="Times New Roman" w:hAnsi="Times New Roman" w:cs="Times New Roman"/>
            <w:sz w:val="28"/>
            <w:szCs w:val="28"/>
          </w:rPr>
          <w:t xml:space="preserve"> при помощи инструмента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Pin</w:t>
        </w:r>
        <w:r w:rsidRPr="00A02031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Planner</w:t>
        </w:r>
        <w:r w:rsidRPr="00A02031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было установлено соответствие между входами и выходами моделируемой схемы и контактами на плате.  Затем схема была выгружена на плату,</w:t>
        </w:r>
        <w:r>
          <w:rPr>
            <w:rFonts w:ascii="Times New Roman" w:hAnsi="Times New Roman" w:cs="Times New Roman"/>
            <w:sz w:val="28"/>
            <w:szCs w:val="28"/>
          </w:rPr>
          <w:t xml:space="preserve"> после чего его работа была исследована при помощи средств</w:t>
        </w:r>
      </w:ins>
      <w:ins w:id="43" w:author="Никита Осипцов" w:date="2023-05-02T21:50:00Z">
        <w:r>
          <w:rPr>
            <w:rFonts w:ascii="Times New Roman" w:hAnsi="Times New Roman" w:cs="Times New Roman"/>
            <w:sz w:val="28"/>
            <w:szCs w:val="28"/>
          </w:rPr>
          <w:t>, представляемых макетной платой</w:t>
        </w:r>
      </w:ins>
      <w:ins w:id="44" w:author="Никита Осипцов" w:date="2023-05-02T21:49:00Z">
        <w:r>
          <w:rPr>
            <w:rFonts w:ascii="Times New Roman" w:hAnsi="Times New Roman" w:cs="Times New Roman"/>
            <w:sz w:val="28"/>
            <w:szCs w:val="28"/>
          </w:rPr>
          <w:t xml:space="preserve">. Наблюдается соответствие </w:t>
        </w:r>
      </w:ins>
      <w:ins w:id="45" w:author="Никита Осипцов" w:date="2023-05-02T21:50:00Z">
        <w:r>
          <w:rPr>
            <w:rFonts w:ascii="Times New Roman" w:hAnsi="Times New Roman" w:cs="Times New Roman"/>
            <w:sz w:val="28"/>
            <w:szCs w:val="28"/>
          </w:rPr>
          <w:t>работы выгруженной схемы</w:t>
        </w:r>
      </w:ins>
      <w:ins w:id="46" w:author="Никита Осипцов" w:date="2023-05-02T21:49:00Z">
        <w:r>
          <w:rPr>
            <w:rFonts w:ascii="Times New Roman" w:hAnsi="Times New Roman" w:cs="Times New Roman"/>
            <w:sz w:val="28"/>
            <w:szCs w:val="28"/>
          </w:rPr>
          <w:t xml:space="preserve"> полученной ранее диаграмме функционального моделирования.</w:t>
        </w:r>
      </w:ins>
      <w:ins w:id="47" w:author="Никита Осипцов" w:date="2023-05-02T21:50:00Z">
        <w:r>
          <w:rPr>
            <w:rFonts w:ascii="Times New Roman" w:hAnsi="Times New Roman" w:cs="Times New Roman"/>
            <w:sz w:val="28"/>
            <w:szCs w:val="28"/>
          </w:rPr>
          <w:t xml:space="preserve"> На рисунке 10 представлен скриншот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инструмена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48" w:author="Никита Осипцов" w:date="2023-05-02T21:51:00Z">
        <w:r>
          <w:rPr>
            <w:rFonts w:ascii="Times New Roman" w:hAnsi="Times New Roman" w:cs="Times New Roman"/>
            <w:sz w:val="28"/>
            <w:szCs w:val="28"/>
            <w:lang w:val="en-US"/>
          </w:rPr>
          <w:t>Pin</w:t>
        </w:r>
        <w:r w:rsidRPr="00BF229A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Planner</w:t>
        </w:r>
        <w:r w:rsidRPr="00BF229A">
          <w:rPr>
            <w:rFonts w:ascii="Times New Roman" w:hAnsi="Times New Roman" w:cs="Times New Roman"/>
            <w:sz w:val="28"/>
            <w:szCs w:val="28"/>
          </w:rPr>
          <w:t xml:space="preserve">, </w:t>
        </w:r>
        <w:r>
          <w:rPr>
            <w:rFonts w:ascii="Times New Roman" w:hAnsi="Times New Roman" w:cs="Times New Roman"/>
            <w:sz w:val="28"/>
            <w:szCs w:val="28"/>
          </w:rPr>
          <w:t>где входам и выходам схемы поставлены в соответствие контакты на плате</w:t>
        </w:r>
        <w:r w:rsidRPr="00BF229A">
          <w:rPr>
            <w:rFonts w:ascii="Times New Roman" w:hAnsi="Times New Roman" w:cs="Times New Roman"/>
            <w:sz w:val="28"/>
            <w:szCs w:val="28"/>
          </w:rPr>
          <w:t xml:space="preserve">; </w:t>
        </w:r>
        <w:r>
          <w:rPr>
            <w:rFonts w:ascii="Times New Roman" w:hAnsi="Times New Roman" w:cs="Times New Roman"/>
            <w:sz w:val="28"/>
            <w:szCs w:val="28"/>
          </w:rPr>
          <w:t>Рисунок 11 показывает выгрузку схемы на плату.</w:t>
        </w:r>
      </w:ins>
      <w:commentRangeEnd w:id="41"/>
      <w:r w:rsidR="00A02031">
        <w:rPr>
          <w:rStyle w:val="aff"/>
        </w:rPr>
        <w:commentReference w:id="41"/>
      </w:r>
    </w:p>
    <w:p w14:paraId="0ED940D1" w14:textId="47AEE892" w:rsidR="00116D8D" w:rsidRPr="004668D2" w:rsidRDefault="005B0800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8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D1038" wp14:editId="14D5E609">
            <wp:extent cx="4899129" cy="4806950"/>
            <wp:effectExtent l="0" t="0" r="0" b="0"/>
            <wp:docPr id="42511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12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301" cy="48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40D5" w14:textId="7CC5B4D9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4418">
        <w:rPr>
          <w:rFonts w:ascii="Times New Roman" w:hAnsi="Times New Roman" w:cs="Times New Roman"/>
          <w:sz w:val="28"/>
          <w:szCs w:val="28"/>
        </w:rPr>
        <w:t>10</w:t>
      </w:r>
      <w:r w:rsidRPr="004668D2">
        <w:rPr>
          <w:rFonts w:ascii="Times New Roman" w:hAnsi="Times New Roman" w:cs="Times New Roman"/>
          <w:sz w:val="28"/>
          <w:szCs w:val="28"/>
        </w:rPr>
        <w:t>.</w:t>
      </w:r>
      <w:r w:rsidR="00E11A62">
        <w:rPr>
          <w:rFonts w:ascii="Times New Roman" w:hAnsi="Times New Roman" w:cs="Times New Roman"/>
          <w:sz w:val="28"/>
          <w:szCs w:val="28"/>
        </w:rPr>
        <w:t xml:space="preserve"> Утилита </w:t>
      </w:r>
      <w:r w:rsidR="00E11A6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="00E11A62" w:rsidRPr="00403008">
        <w:rPr>
          <w:rFonts w:ascii="Times New Roman" w:hAnsi="Times New Roman" w:cs="Times New Roman"/>
          <w:sz w:val="28"/>
          <w:szCs w:val="28"/>
        </w:rPr>
        <w:t xml:space="preserve"> </w:t>
      </w:r>
      <w:r w:rsidR="00E11A62"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4668D2">
        <w:rPr>
          <w:rFonts w:ascii="Times New Roman" w:hAnsi="Times New Roman" w:cs="Times New Roman"/>
          <w:sz w:val="28"/>
          <w:szCs w:val="28"/>
        </w:rPr>
        <w:t xml:space="preserve"> для макетного моделирования</w:t>
      </w:r>
    </w:p>
    <w:p w14:paraId="7EF1C78F" w14:textId="0293B96D" w:rsidR="00EC4418" w:rsidRPr="004668D2" w:rsidRDefault="00EC4418" w:rsidP="00EC4418">
      <w:pPr>
        <w:pStyle w:val="a0"/>
        <w:spacing w:before="0" w:after="0" w:line="360" w:lineRule="auto"/>
        <w:jc w:val="center"/>
        <w:rPr>
          <w:ins w:id="49" w:author="Никита Осипцов" w:date="2023-05-02T21:58:00Z"/>
          <w:rFonts w:ascii="Times New Roman" w:hAnsi="Times New Roman" w:cs="Times New Roman"/>
          <w:sz w:val="28"/>
          <w:szCs w:val="28"/>
        </w:rPr>
      </w:pPr>
      <w:commentRangeStart w:id="50"/>
      <w:ins w:id="51" w:author="Никита Осипцов" w:date="2023-05-02T21:58:00Z">
        <w:r w:rsidRPr="00EC4418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lastRenderedPageBreak/>
          <w:drawing>
            <wp:inline distT="0" distB="0" distL="0" distR="0" wp14:anchorId="4EDCDA4C" wp14:editId="4685ED33">
              <wp:extent cx="5939790" cy="4679240"/>
              <wp:effectExtent l="0" t="0" r="3810" b="7620"/>
              <wp:docPr id="12" name="Рисунок 12" descr="C:\Users\Nikita\Desktop\Снимок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Nikita\Desktop\Снимок.PNG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9790" cy="467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C81C478" w14:textId="48B6DB9C" w:rsidR="00EC4418" w:rsidRPr="004668D2" w:rsidRDefault="00EC4418" w:rsidP="00EC4418">
      <w:pPr>
        <w:pStyle w:val="a0"/>
        <w:spacing w:before="0" w:after="0" w:line="360" w:lineRule="auto"/>
        <w:jc w:val="center"/>
        <w:rPr>
          <w:ins w:id="52" w:author="Никита Осипцов" w:date="2023-05-02T21:58:00Z"/>
          <w:rFonts w:ascii="Times New Roman" w:hAnsi="Times New Roman" w:cs="Times New Roman"/>
          <w:sz w:val="28"/>
          <w:szCs w:val="28"/>
        </w:rPr>
      </w:pPr>
      <w:ins w:id="53" w:author="Никита Осипцов" w:date="2023-05-02T21:58:00Z">
        <w:r w:rsidRPr="004668D2"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  <w:r>
          <w:rPr>
            <w:rFonts w:ascii="Times New Roman" w:hAnsi="Times New Roman" w:cs="Times New Roman"/>
            <w:sz w:val="28"/>
            <w:szCs w:val="28"/>
          </w:rPr>
          <w:t>1</w:t>
        </w:r>
        <w:r>
          <w:rPr>
            <w:rFonts w:ascii="Times New Roman" w:hAnsi="Times New Roman" w:cs="Times New Roman"/>
            <w:sz w:val="28"/>
            <w:szCs w:val="28"/>
          </w:rPr>
          <w:t>1</w:t>
        </w:r>
        <w:r w:rsidRPr="004668D2"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Выгрузка схемы на плату</w:t>
        </w:r>
        <w:commentRangeEnd w:id="50"/>
        <w:r>
          <w:rPr>
            <w:rStyle w:val="aff"/>
          </w:rPr>
          <w:commentReference w:id="50"/>
        </w:r>
      </w:ins>
    </w:p>
    <w:p w14:paraId="4EFBF9FA" w14:textId="76E1CCB6" w:rsidR="00116D8D" w:rsidRPr="004668D2" w:rsidRDefault="00116D8D" w:rsidP="00AB0648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br w:type="page"/>
      </w:r>
    </w:p>
    <w:p w14:paraId="731D7E40" w14:textId="77777777" w:rsidR="004668D2" w:rsidRDefault="00116D8D" w:rsidP="004668D2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_RefHeading___Toc358_311249038"/>
      <w:bookmarkEnd w:id="55"/>
      <w:r w:rsidRPr="00466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914F23E" w14:textId="317407F9" w:rsidR="00116D8D" w:rsidRPr="004668D2" w:rsidRDefault="00116D8D" w:rsidP="004668D2">
      <w:pPr>
        <w:pStyle w:val="a0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D2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14E0B">
        <w:rPr>
          <w:rFonts w:ascii="Times New Roman" w:hAnsi="Times New Roman" w:cs="Times New Roman"/>
          <w:sz w:val="28"/>
          <w:szCs w:val="28"/>
        </w:rPr>
        <w:t xml:space="preserve"> </w:t>
      </w:r>
      <w:r w:rsidRPr="004668D2">
        <w:rPr>
          <w:rFonts w:ascii="Times New Roman" w:hAnsi="Times New Roman" w:cs="Times New Roman"/>
          <w:sz w:val="28"/>
          <w:szCs w:val="28"/>
        </w:rPr>
        <w:t xml:space="preserve">были исследованы особенности проектирования регистров различного типа (в том числе регистр на базе </w:t>
      </w:r>
      <w:r w:rsidR="00914E0B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668D2">
        <w:rPr>
          <w:rFonts w:ascii="Times New Roman" w:hAnsi="Times New Roman" w:cs="Times New Roman"/>
          <w:sz w:val="28"/>
          <w:szCs w:val="28"/>
        </w:rPr>
        <w:t xml:space="preserve">-триггеров и многофункциональный регистр на базе D-триггеров, который выполняет параллельную загрузку, </w:t>
      </w:r>
      <w:r w:rsidR="00914E0B">
        <w:rPr>
          <w:rFonts w:ascii="Times New Roman" w:hAnsi="Times New Roman" w:cs="Times New Roman"/>
          <w:sz w:val="28"/>
          <w:szCs w:val="28"/>
        </w:rPr>
        <w:t>установку всех разрядов в 1</w:t>
      </w:r>
      <w:r w:rsidRPr="004668D2">
        <w:rPr>
          <w:rFonts w:ascii="Times New Roman" w:hAnsi="Times New Roman" w:cs="Times New Roman"/>
          <w:sz w:val="28"/>
          <w:szCs w:val="28"/>
        </w:rPr>
        <w:t xml:space="preserve">, циклический сдвиг </w:t>
      </w:r>
      <w:r w:rsidR="00914E0B">
        <w:rPr>
          <w:rFonts w:ascii="Times New Roman" w:hAnsi="Times New Roman" w:cs="Times New Roman"/>
          <w:sz w:val="28"/>
          <w:szCs w:val="28"/>
        </w:rPr>
        <w:t>влево</w:t>
      </w:r>
      <w:r w:rsidRPr="004668D2">
        <w:rPr>
          <w:rFonts w:ascii="Times New Roman" w:hAnsi="Times New Roman" w:cs="Times New Roman"/>
          <w:sz w:val="28"/>
          <w:szCs w:val="28"/>
        </w:rPr>
        <w:t xml:space="preserve"> и сдвиг </w:t>
      </w:r>
      <w:r w:rsidR="00914E0B">
        <w:rPr>
          <w:rFonts w:ascii="Times New Roman" w:hAnsi="Times New Roman" w:cs="Times New Roman"/>
          <w:sz w:val="28"/>
          <w:szCs w:val="28"/>
        </w:rPr>
        <w:t>вправо</w:t>
      </w:r>
      <w:r w:rsidRPr="004668D2">
        <w:rPr>
          <w:rFonts w:ascii="Times New Roman" w:hAnsi="Times New Roman" w:cs="Times New Roman"/>
          <w:sz w:val="28"/>
          <w:szCs w:val="28"/>
        </w:rPr>
        <w:t xml:space="preserve"> с заполнением </w:t>
      </w:r>
      <w:r w:rsidR="00914E0B">
        <w:rPr>
          <w:rFonts w:ascii="Times New Roman" w:hAnsi="Times New Roman" w:cs="Times New Roman"/>
          <w:sz w:val="28"/>
          <w:szCs w:val="28"/>
        </w:rPr>
        <w:t>1</w:t>
      </w:r>
      <w:r w:rsidRPr="004668D2">
        <w:rPr>
          <w:rFonts w:ascii="Times New Roman" w:hAnsi="Times New Roman" w:cs="Times New Roman"/>
          <w:sz w:val="28"/>
          <w:szCs w:val="28"/>
        </w:rPr>
        <w:t xml:space="preserve">), закреплены навыки синтеза и экспериментального исследования узлов в среде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II. В ходе работы были построены функциональные и временные диаграммы, отражающие работу регистров, произведен</w:t>
      </w:r>
      <w:r w:rsidR="00C02651">
        <w:rPr>
          <w:rFonts w:ascii="Times New Roman" w:hAnsi="Times New Roman" w:cs="Times New Roman"/>
          <w:sz w:val="28"/>
          <w:szCs w:val="28"/>
        </w:rPr>
        <w:t xml:space="preserve">о </w:t>
      </w:r>
      <w:r w:rsidRPr="004668D2">
        <w:rPr>
          <w:rFonts w:ascii="Times New Roman" w:hAnsi="Times New Roman" w:cs="Times New Roman"/>
          <w:sz w:val="28"/>
          <w:szCs w:val="28"/>
        </w:rPr>
        <w:t>макетн</w:t>
      </w:r>
      <w:r w:rsidR="00C02651">
        <w:rPr>
          <w:rFonts w:ascii="Times New Roman" w:hAnsi="Times New Roman" w:cs="Times New Roman"/>
          <w:sz w:val="28"/>
          <w:szCs w:val="28"/>
        </w:rPr>
        <w:t>ое</w:t>
      </w:r>
      <w:r w:rsidRPr="004668D2">
        <w:rPr>
          <w:rFonts w:ascii="Times New Roman" w:hAnsi="Times New Roman" w:cs="Times New Roman"/>
          <w:sz w:val="28"/>
          <w:szCs w:val="28"/>
        </w:rPr>
        <w:t xml:space="preserve"> моделировани</w:t>
      </w:r>
      <w:r w:rsidR="00C02651">
        <w:rPr>
          <w:rFonts w:ascii="Times New Roman" w:hAnsi="Times New Roman" w:cs="Times New Roman"/>
          <w:sz w:val="28"/>
          <w:szCs w:val="28"/>
        </w:rPr>
        <w:t>е</w:t>
      </w:r>
      <w:r w:rsidRPr="004668D2">
        <w:rPr>
          <w:rFonts w:ascii="Times New Roman" w:hAnsi="Times New Roman" w:cs="Times New Roman"/>
          <w:sz w:val="28"/>
          <w:szCs w:val="28"/>
        </w:rPr>
        <w:t xml:space="preserve"> регистров и спроектированы указанные в задании регистры. Таким образом и были исследованы особенности проектирования регистров различного типа, закреплены навыки синтеза и экспериментального исследования узлов в среде </w:t>
      </w:r>
      <w:proofErr w:type="spellStart"/>
      <w:r w:rsidRPr="004668D2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668D2">
        <w:rPr>
          <w:rFonts w:ascii="Times New Roman" w:hAnsi="Times New Roman" w:cs="Times New Roman"/>
          <w:sz w:val="28"/>
          <w:szCs w:val="28"/>
        </w:rPr>
        <w:t xml:space="preserve"> II.</w:t>
      </w:r>
    </w:p>
    <w:p w14:paraId="34A52E56" w14:textId="004123EB" w:rsidR="00A3277C" w:rsidRPr="004668D2" w:rsidRDefault="00A3277C" w:rsidP="004668D2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3277C" w:rsidRPr="004668D2" w:rsidSect="00E47730">
      <w:footerReference w:type="default" r:id="rId25"/>
      <w:footerReference w:type="first" r:id="rId26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Никита Осипцов" w:date="2023-05-02T20:55:00Z" w:initials="НО">
    <w:p w14:paraId="323373AA" w14:textId="5765F149" w:rsidR="002A30E0" w:rsidRDefault="002A30E0">
      <w:pPr>
        <w:pStyle w:val="aff0"/>
      </w:pPr>
      <w:r>
        <w:rPr>
          <w:rStyle w:val="aff"/>
        </w:rPr>
        <w:annotationRef/>
      </w:r>
      <w:r>
        <w:t>Это не нужно для 1 части</w:t>
      </w:r>
    </w:p>
  </w:comment>
  <w:comment w:id="19" w:author="Никита Осипцов" w:date="2023-05-02T21:26:00Z" w:initials="НО">
    <w:p w14:paraId="0C17FFCA" w14:textId="70F3A6F6" w:rsidR="00A70577" w:rsidRDefault="00A70577">
      <w:pPr>
        <w:pStyle w:val="aff0"/>
      </w:pPr>
      <w:r>
        <w:rPr>
          <w:rStyle w:val="aff"/>
        </w:rPr>
        <w:annotationRef/>
      </w:r>
      <w:r>
        <w:t>Ты прав, первую часть выгружать не надо</w:t>
      </w:r>
    </w:p>
  </w:comment>
  <w:comment w:id="33" w:author="Никита Осипцов" w:date="2023-05-02T21:54:00Z" w:initials="НО">
    <w:p w14:paraId="4FDC403D" w14:textId="3CF8C2B5" w:rsidR="00A02031" w:rsidRDefault="00A02031">
      <w:pPr>
        <w:pStyle w:val="aff0"/>
      </w:pPr>
      <w:r>
        <w:rPr>
          <w:rStyle w:val="aff"/>
        </w:rPr>
        <w:annotationRef/>
      </w:r>
      <w:r>
        <w:t>Нужно добавить УГО в соответствии с нашей схемой</w:t>
      </w:r>
    </w:p>
  </w:comment>
  <w:comment w:id="41" w:author="Никита Осипцов" w:date="2023-05-02T21:54:00Z" w:initials="НО">
    <w:p w14:paraId="0AE4F1CA" w14:textId="03A45A92" w:rsidR="00A02031" w:rsidRDefault="00A02031">
      <w:pPr>
        <w:pStyle w:val="aff0"/>
      </w:pPr>
      <w:r>
        <w:rPr>
          <w:rStyle w:val="aff"/>
        </w:rPr>
        <w:annotationRef/>
      </w:r>
      <w:r>
        <w:t>Нужно подробнее описывать процесс макетирования, как здесь</w:t>
      </w:r>
    </w:p>
  </w:comment>
  <w:comment w:id="50" w:author="Никита Осипцов" w:date="2023-05-02T21:58:00Z" w:initials="НО">
    <w:p w14:paraId="22FC23AF" w14:textId="4F60B632" w:rsidR="00EC4418" w:rsidRDefault="00EC4418">
      <w:pPr>
        <w:pStyle w:val="aff0"/>
      </w:pPr>
      <w:r>
        <w:rPr>
          <w:rStyle w:val="aff"/>
        </w:rPr>
        <w:annotationRef/>
      </w:r>
      <w:r>
        <w:t xml:space="preserve">В описании </w:t>
      </w:r>
      <w:bookmarkStart w:id="54" w:name="_GoBack"/>
      <w:bookmarkEnd w:id="54"/>
      <w:r>
        <w:t xml:space="preserve">процесса макетирования нужен и </w:t>
      </w:r>
      <w:proofErr w:type="spellStart"/>
      <w:r>
        <w:t>скрин</w:t>
      </w:r>
      <w:proofErr w:type="spellEnd"/>
      <w:r>
        <w:t xml:space="preserve"> выгрузки на плату, мы их делаем обычно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3373AA" w15:done="0"/>
  <w15:commentEx w15:paraId="0C17FFCA" w15:done="0"/>
  <w15:commentEx w15:paraId="4FDC403D" w15:done="0"/>
  <w15:commentEx w15:paraId="0AE4F1CA" w15:done="0"/>
  <w15:commentEx w15:paraId="22FC23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39E17" w14:textId="77777777" w:rsidR="00873A79" w:rsidRDefault="00873A79">
      <w:r>
        <w:separator/>
      </w:r>
    </w:p>
  </w:endnote>
  <w:endnote w:type="continuationSeparator" w:id="0">
    <w:p w14:paraId="597ABDD4" w14:textId="77777777" w:rsidR="00873A79" w:rsidRDefault="0087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14:paraId="6F708287" w14:textId="7EA93A4D" w:rsidR="00520DBF" w:rsidRDefault="00520DB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695">
          <w:rPr>
            <w:noProof/>
          </w:rPr>
          <w:t>20</w:t>
        </w:r>
        <w:r>
          <w:fldChar w:fldCharType="end"/>
        </w:r>
      </w:p>
    </w:sdtContent>
  </w:sdt>
  <w:p w14:paraId="4A4C728C" w14:textId="77777777" w:rsidR="00520DBF" w:rsidRPr="00797058" w:rsidRDefault="00520DBF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E093" w14:textId="14F97845" w:rsidR="00520DBF" w:rsidRDefault="00520DBF" w:rsidP="00600059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18A8E" w14:textId="77777777" w:rsidR="00873A79" w:rsidRDefault="00873A79">
      <w:r>
        <w:separator/>
      </w:r>
    </w:p>
  </w:footnote>
  <w:footnote w:type="continuationSeparator" w:id="0">
    <w:p w14:paraId="4DEAE3E3" w14:textId="77777777" w:rsidR="00873A79" w:rsidRDefault="0087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5ED4B28"/>
    <w:multiLevelType w:val="multilevel"/>
    <w:tmpl w:val="E9E0E7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43DD6"/>
    <w:multiLevelType w:val="multilevel"/>
    <w:tmpl w:val="D376E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85218"/>
    <w:multiLevelType w:val="multilevel"/>
    <w:tmpl w:val="6F6E5B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3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D56DA"/>
    <w:multiLevelType w:val="multilevel"/>
    <w:tmpl w:val="5D5E4D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1"/>
  </w:num>
  <w:num w:numId="6">
    <w:abstractNumId w:val="0"/>
  </w:num>
  <w:num w:numId="7">
    <w:abstractNumId w:val="29"/>
  </w:num>
  <w:num w:numId="8">
    <w:abstractNumId w:val="12"/>
  </w:num>
  <w:num w:numId="9">
    <w:abstractNumId w:val="16"/>
  </w:num>
  <w:num w:numId="10">
    <w:abstractNumId w:val="27"/>
  </w:num>
  <w:num w:numId="11">
    <w:abstractNumId w:val="23"/>
  </w:num>
  <w:num w:numId="12">
    <w:abstractNumId w:val="8"/>
  </w:num>
  <w:num w:numId="13">
    <w:abstractNumId w:val="4"/>
  </w:num>
  <w:num w:numId="14">
    <w:abstractNumId w:val="14"/>
  </w:num>
  <w:num w:numId="15">
    <w:abstractNumId w:val="5"/>
  </w:num>
  <w:num w:numId="16">
    <w:abstractNumId w:val="10"/>
  </w:num>
  <w:num w:numId="17">
    <w:abstractNumId w:val="24"/>
  </w:num>
  <w:num w:numId="18">
    <w:abstractNumId w:val="2"/>
  </w:num>
  <w:num w:numId="19">
    <w:abstractNumId w:val="3"/>
  </w:num>
  <w:num w:numId="20">
    <w:abstractNumId w:val="15"/>
  </w:num>
  <w:num w:numId="21">
    <w:abstractNumId w:val="20"/>
  </w:num>
  <w:num w:numId="22">
    <w:abstractNumId w:val="28"/>
  </w:num>
  <w:num w:numId="23">
    <w:abstractNumId w:val="11"/>
  </w:num>
  <w:num w:numId="24">
    <w:abstractNumId w:val="1"/>
  </w:num>
  <w:num w:numId="25">
    <w:abstractNumId w:val="9"/>
  </w:num>
  <w:num w:numId="26">
    <w:abstractNumId w:val="6"/>
  </w:num>
  <w:num w:numId="27">
    <w:abstractNumId w:val="25"/>
  </w:num>
  <w:num w:numId="28">
    <w:abstractNumId w:val="19"/>
  </w:num>
  <w:num w:numId="29">
    <w:abstractNumId w:val="7"/>
  </w:num>
  <w:num w:numId="30">
    <w:abstractNumId w:val="17"/>
  </w:num>
  <w:num w:numId="31">
    <w:abstractNumId w:val="13"/>
  </w:num>
  <w:num w:numId="32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ита Осипцов">
    <w15:presenceInfo w15:providerId="None" w15:userId="Никита Осипц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179C5"/>
    <w:rsid w:val="000229CC"/>
    <w:rsid w:val="0002696F"/>
    <w:rsid w:val="000338A4"/>
    <w:rsid w:val="00042820"/>
    <w:rsid w:val="000509F1"/>
    <w:rsid w:val="0005728A"/>
    <w:rsid w:val="0006028D"/>
    <w:rsid w:val="00060B1A"/>
    <w:rsid w:val="0006236C"/>
    <w:rsid w:val="000667C6"/>
    <w:rsid w:val="000720DC"/>
    <w:rsid w:val="0007618B"/>
    <w:rsid w:val="00077815"/>
    <w:rsid w:val="000927C8"/>
    <w:rsid w:val="00093206"/>
    <w:rsid w:val="0009525D"/>
    <w:rsid w:val="000A020D"/>
    <w:rsid w:val="000A18AA"/>
    <w:rsid w:val="000C2F38"/>
    <w:rsid w:val="000C3CE4"/>
    <w:rsid w:val="000C5D4A"/>
    <w:rsid w:val="000D1448"/>
    <w:rsid w:val="000D1DB3"/>
    <w:rsid w:val="000D35D7"/>
    <w:rsid w:val="000D43CC"/>
    <w:rsid w:val="000E13E0"/>
    <w:rsid w:val="000F0644"/>
    <w:rsid w:val="00103E61"/>
    <w:rsid w:val="001044D2"/>
    <w:rsid w:val="00104BD2"/>
    <w:rsid w:val="001137EB"/>
    <w:rsid w:val="00114C8B"/>
    <w:rsid w:val="00116D8D"/>
    <w:rsid w:val="0012549F"/>
    <w:rsid w:val="00134AA8"/>
    <w:rsid w:val="0016306A"/>
    <w:rsid w:val="001639D9"/>
    <w:rsid w:val="00174055"/>
    <w:rsid w:val="00175B29"/>
    <w:rsid w:val="001762C6"/>
    <w:rsid w:val="00181456"/>
    <w:rsid w:val="00181F7E"/>
    <w:rsid w:val="0018275F"/>
    <w:rsid w:val="00190836"/>
    <w:rsid w:val="00194CED"/>
    <w:rsid w:val="00197E9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C77DD"/>
    <w:rsid w:val="001E11B9"/>
    <w:rsid w:val="001E42FE"/>
    <w:rsid w:val="001E4895"/>
    <w:rsid w:val="001E54B9"/>
    <w:rsid w:val="001E6B02"/>
    <w:rsid w:val="001F2185"/>
    <w:rsid w:val="001F2EC8"/>
    <w:rsid w:val="001F5571"/>
    <w:rsid w:val="001F572F"/>
    <w:rsid w:val="001F66DF"/>
    <w:rsid w:val="00200E5F"/>
    <w:rsid w:val="002018BA"/>
    <w:rsid w:val="00202D13"/>
    <w:rsid w:val="002045FD"/>
    <w:rsid w:val="002169F7"/>
    <w:rsid w:val="00222464"/>
    <w:rsid w:val="00223C00"/>
    <w:rsid w:val="002314CD"/>
    <w:rsid w:val="002324C1"/>
    <w:rsid w:val="00233E85"/>
    <w:rsid w:val="00234040"/>
    <w:rsid w:val="002361D2"/>
    <w:rsid w:val="00236F02"/>
    <w:rsid w:val="00242F11"/>
    <w:rsid w:val="002441B7"/>
    <w:rsid w:val="002444D0"/>
    <w:rsid w:val="00244D11"/>
    <w:rsid w:val="00246425"/>
    <w:rsid w:val="002521E8"/>
    <w:rsid w:val="00252751"/>
    <w:rsid w:val="0025475C"/>
    <w:rsid w:val="00261AF1"/>
    <w:rsid w:val="00261DB8"/>
    <w:rsid w:val="0026385A"/>
    <w:rsid w:val="00263D92"/>
    <w:rsid w:val="0026674E"/>
    <w:rsid w:val="0027086D"/>
    <w:rsid w:val="00270BFC"/>
    <w:rsid w:val="00274D2D"/>
    <w:rsid w:val="00275BE0"/>
    <w:rsid w:val="00291923"/>
    <w:rsid w:val="00295AF0"/>
    <w:rsid w:val="002A30E0"/>
    <w:rsid w:val="002A3BD8"/>
    <w:rsid w:val="002B23CE"/>
    <w:rsid w:val="002C061B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7053"/>
    <w:rsid w:val="003172E2"/>
    <w:rsid w:val="00317AA4"/>
    <w:rsid w:val="003222EC"/>
    <w:rsid w:val="0032264F"/>
    <w:rsid w:val="003248BC"/>
    <w:rsid w:val="00325C62"/>
    <w:rsid w:val="00326426"/>
    <w:rsid w:val="00333FE8"/>
    <w:rsid w:val="00337B4C"/>
    <w:rsid w:val="003403F3"/>
    <w:rsid w:val="00340701"/>
    <w:rsid w:val="00340B07"/>
    <w:rsid w:val="003566DA"/>
    <w:rsid w:val="0036003A"/>
    <w:rsid w:val="0036141D"/>
    <w:rsid w:val="00364BFC"/>
    <w:rsid w:val="00371686"/>
    <w:rsid w:val="003725A2"/>
    <w:rsid w:val="00372841"/>
    <w:rsid w:val="00380050"/>
    <w:rsid w:val="00380592"/>
    <w:rsid w:val="00385606"/>
    <w:rsid w:val="003970F1"/>
    <w:rsid w:val="003A023B"/>
    <w:rsid w:val="003A73FD"/>
    <w:rsid w:val="003B2AA4"/>
    <w:rsid w:val="003B3E2D"/>
    <w:rsid w:val="003B5561"/>
    <w:rsid w:val="003B6FE0"/>
    <w:rsid w:val="003C001D"/>
    <w:rsid w:val="003C0A95"/>
    <w:rsid w:val="003C215A"/>
    <w:rsid w:val="003C4310"/>
    <w:rsid w:val="003C4748"/>
    <w:rsid w:val="003C6D06"/>
    <w:rsid w:val="003C74CB"/>
    <w:rsid w:val="003D11B8"/>
    <w:rsid w:val="003D46B1"/>
    <w:rsid w:val="003E1C89"/>
    <w:rsid w:val="003E3595"/>
    <w:rsid w:val="003E3EE2"/>
    <w:rsid w:val="003E5A91"/>
    <w:rsid w:val="003F78AD"/>
    <w:rsid w:val="00403008"/>
    <w:rsid w:val="00403475"/>
    <w:rsid w:val="00403594"/>
    <w:rsid w:val="0040493D"/>
    <w:rsid w:val="00404C05"/>
    <w:rsid w:val="00420096"/>
    <w:rsid w:val="00423318"/>
    <w:rsid w:val="00432A67"/>
    <w:rsid w:val="00434756"/>
    <w:rsid w:val="00443718"/>
    <w:rsid w:val="00457524"/>
    <w:rsid w:val="004668D2"/>
    <w:rsid w:val="00471E70"/>
    <w:rsid w:val="00486E25"/>
    <w:rsid w:val="00496B69"/>
    <w:rsid w:val="004A203E"/>
    <w:rsid w:val="004C18F9"/>
    <w:rsid w:val="004C4376"/>
    <w:rsid w:val="004C6E63"/>
    <w:rsid w:val="004C75D4"/>
    <w:rsid w:val="004D06CE"/>
    <w:rsid w:val="004D0B6D"/>
    <w:rsid w:val="004D1821"/>
    <w:rsid w:val="004D2337"/>
    <w:rsid w:val="004D3EEF"/>
    <w:rsid w:val="004D7FB5"/>
    <w:rsid w:val="004E1FF0"/>
    <w:rsid w:val="004E3065"/>
    <w:rsid w:val="004E557F"/>
    <w:rsid w:val="004E620D"/>
    <w:rsid w:val="004F59ED"/>
    <w:rsid w:val="00502B14"/>
    <w:rsid w:val="005170DA"/>
    <w:rsid w:val="00520DBF"/>
    <w:rsid w:val="0053011F"/>
    <w:rsid w:val="00537087"/>
    <w:rsid w:val="00542E73"/>
    <w:rsid w:val="00547A66"/>
    <w:rsid w:val="005505C0"/>
    <w:rsid w:val="005624A6"/>
    <w:rsid w:val="00563B1B"/>
    <w:rsid w:val="0056601C"/>
    <w:rsid w:val="00570E30"/>
    <w:rsid w:val="005740C5"/>
    <w:rsid w:val="00574481"/>
    <w:rsid w:val="00581956"/>
    <w:rsid w:val="005844AA"/>
    <w:rsid w:val="005856C5"/>
    <w:rsid w:val="005A463C"/>
    <w:rsid w:val="005A5F9F"/>
    <w:rsid w:val="005B0800"/>
    <w:rsid w:val="005B17F9"/>
    <w:rsid w:val="005B2667"/>
    <w:rsid w:val="005B34A2"/>
    <w:rsid w:val="005D151D"/>
    <w:rsid w:val="005D2AB7"/>
    <w:rsid w:val="005D592B"/>
    <w:rsid w:val="005F2A39"/>
    <w:rsid w:val="00600059"/>
    <w:rsid w:val="0060127B"/>
    <w:rsid w:val="00604041"/>
    <w:rsid w:val="0060466E"/>
    <w:rsid w:val="00606ED7"/>
    <w:rsid w:val="00607C80"/>
    <w:rsid w:val="00611E88"/>
    <w:rsid w:val="006146F8"/>
    <w:rsid w:val="00627302"/>
    <w:rsid w:val="0062757B"/>
    <w:rsid w:val="006357FD"/>
    <w:rsid w:val="00635868"/>
    <w:rsid w:val="00642541"/>
    <w:rsid w:val="00643B78"/>
    <w:rsid w:val="00657ED5"/>
    <w:rsid w:val="006602EF"/>
    <w:rsid w:val="00667D55"/>
    <w:rsid w:val="006714A0"/>
    <w:rsid w:val="00677254"/>
    <w:rsid w:val="00682AF2"/>
    <w:rsid w:val="00683EBE"/>
    <w:rsid w:val="00687F67"/>
    <w:rsid w:val="006909F3"/>
    <w:rsid w:val="00691466"/>
    <w:rsid w:val="00696C1D"/>
    <w:rsid w:val="006971FD"/>
    <w:rsid w:val="006A11B6"/>
    <w:rsid w:val="006A3F39"/>
    <w:rsid w:val="006A74B9"/>
    <w:rsid w:val="006B13DE"/>
    <w:rsid w:val="006B22C8"/>
    <w:rsid w:val="006B6D01"/>
    <w:rsid w:val="006C0DB5"/>
    <w:rsid w:val="006C211D"/>
    <w:rsid w:val="006C2466"/>
    <w:rsid w:val="006C523D"/>
    <w:rsid w:val="00703429"/>
    <w:rsid w:val="00704AF2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41003"/>
    <w:rsid w:val="007504BE"/>
    <w:rsid w:val="00750A70"/>
    <w:rsid w:val="00755AC8"/>
    <w:rsid w:val="007560E1"/>
    <w:rsid w:val="00760181"/>
    <w:rsid w:val="00770328"/>
    <w:rsid w:val="0078118A"/>
    <w:rsid w:val="00781A2F"/>
    <w:rsid w:val="00783518"/>
    <w:rsid w:val="00783D73"/>
    <w:rsid w:val="00785252"/>
    <w:rsid w:val="00792938"/>
    <w:rsid w:val="00797058"/>
    <w:rsid w:val="007A0CB3"/>
    <w:rsid w:val="007B1DFF"/>
    <w:rsid w:val="007B25C4"/>
    <w:rsid w:val="007B4CEB"/>
    <w:rsid w:val="007B6B26"/>
    <w:rsid w:val="007C2AF7"/>
    <w:rsid w:val="007C3D99"/>
    <w:rsid w:val="007C58B2"/>
    <w:rsid w:val="007C701B"/>
    <w:rsid w:val="007D04BE"/>
    <w:rsid w:val="007E0020"/>
    <w:rsid w:val="007E1BF7"/>
    <w:rsid w:val="007E491C"/>
    <w:rsid w:val="007E5474"/>
    <w:rsid w:val="007F069D"/>
    <w:rsid w:val="007F1A34"/>
    <w:rsid w:val="007F2569"/>
    <w:rsid w:val="007F2C7E"/>
    <w:rsid w:val="007F3146"/>
    <w:rsid w:val="007F3562"/>
    <w:rsid w:val="00801C1D"/>
    <w:rsid w:val="008058D1"/>
    <w:rsid w:val="00807DEE"/>
    <w:rsid w:val="00810FEA"/>
    <w:rsid w:val="008117BF"/>
    <w:rsid w:val="00814A9E"/>
    <w:rsid w:val="008213FF"/>
    <w:rsid w:val="008239AB"/>
    <w:rsid w:val="00824A93"/>
    <w:rsid w:val="00825A34"/>
    <w:rsid w:val="008312B6"/>
    <w:rsid w:val="0083258A"/>
    <w:rsid w:val="008338AE"/>
    <w:rsid w:val="00837C42"/>
    <w:rsid w:val="00841880"/>
    <w:rsid w:val="00847078"/>
    <w:rsid w:val="008527B7"/>
    <w:rsid w:val="00853340"/>
    <w:rsid w:val="00854CA0"/>
    <w:rsid w:val="00855EB3"/>
    <w:rsid w:val="00857D52"/>
    <w:rsid w:val="00863763"/>
    <w:rsid w:val="00866B17"/>
    <w:rsid w:val="00867C89"/>
    <w:rsid w:val="00873A79"/>
    <w:rsid w:val="0087766F"/>
    <w:rsid w:val="00880BE5"/>
    <w:rsid w:val="00887BD9"/>
    <w:rsid w:val="00893C74"/>
    <w:rsid w:val="00894169"/>
    <w:rsid w:val="008A415B"/>
    <w:rsid w:val="008A6EC3"/>
    <w:rsid w:val="008B0796"/>
    <w:rsid w:val="008B72A0"/>
    <w:rsid w:val="008C26F2"/>
    <w:rsid w:val="008C5642"/>
    <w:rsid w:val="008C70EC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2033"/>
    <w:rsid w:val="0091348E"/>
    <w:rsid w:val="00914124"/>
    <w:rsid w:val="00914E0B"/>
    <w:rsid w:val="00932AC8"/>
    <w:rsid w:val="00936755"/>
    <w:rsid w:val="00941FF2"/>
    <w:rsid w:val="009452D9"/>
    <w:rsid w:val="00945EB7"/>
    <w:rsid w:val="00946178"/>
    <w:rsid w:val="009510C5"/>
    <w:rsid w:val="009616E8"/>
    <w:rsid w:val="00965CEC"/>
    <w:rsid w:val="0097602D"/>
    <w:rsid w:val="00981A10"/>
    <w:rsid w:val="00983A39"/>
    <w:rsid w:val="0098680A"/>
    <w:rsid w:val="00990429"/>
    <w:rsid w:val="009905BA"/>
    <w:rsid w:val="00992647"/>
    <w:rsid w:val="00992870"/>
    <w:rsid w:val="0099583E"/>
    <w:rsid w:val="009A7926"/>
    <w:rsid w:val="009B07D9"/>
    <w:rsid w:val="009B2039"/>
    <w:rsid w:val="009B2863"/>
    <w:rsid w:val="009B6A82"/>
    <w:rsid w:val="009B7CB0"/>
    <w:rsid w:val="009C4523"/>
    <w:rsid w:val="009C5489"/>
    <w:rsid w:val="009C58E0"/>
    <w:rsid w:val="009C67E6"/>
    <w:rsid w:val="009D5D4A"/>
    <w:rsid w:val="009D67E8"/>
    <w:rsid w:val="009E2488"/>
    <w:rsid w:val="009E6DDE"/>
    <w:rsid w:val="009F1EB9"/>
    <w:rsid w:val="009F2FFB"/>
    <w:rsid w:val="009F6030"/>
    <w:rsid w:val="009F6383"/>
    <w:rsid w:val="00A02031"/>
    <w:rsid w:val="00A03BAC"/>
    <w:rsid w:val="00A06F99"/>
    <w:rsid w:val="00A10110"/>
    <w:rsid w:val="00A10337"/>
    <w:rsid w:val="00A120A3"/>
    <w:rsid w:val="00A12468"/>
    <w:rsid w:val="00A13AAC"/>
    <w:rsid w:val="00A16D27"/>
    <w:rsid w:val="00A1729C"/>
    <w:rsid w:val="00A173A7"/>
    <w:rsid w:val="00A2073C"/>
    <w:rsid w:val="00A22A8F"/>
    <w:rsid w:val="00A238F5"/>
    <w:rsid w:val="00A2768A"/>
    <w:rsid w:val="00A31565"/>
    <w:rsid w:val="00A3277C"/>
    <w:rsid w:val="00A34955"/>
    <w:rsid w:val="00A36193"/>
    <w:rsid w:val="00A45CF6"/>
    <w:rsid w:val="00A4748E"/>
    <w:rsid w:val="00A51887"/>
    <w:rsid w:val="00A53A03"/>
    <w:rsid w:val="00A553CF"/>
    <w:rsid w:val="00A61135"/>
    <w:rsid w:val="00A62644"/>
    <w:rsid w:val="00A65081"/>
    <w:rsid w:val="00A70577"/>
    <w:rsid w:val="00A721EC"/>
    <w:rsid w:val="00A743E2"/>
    <w:rsid w:val="00A74EB6"/>
    <w:rsid w:val="00A82E08"/>
    <w:rsid w:val="00A970E5"/>
    <w:rsid w:val="00AA03AC"/>
    <w:rsid w:val="00AA0A0A"/>
    <w:rsid w:val="00AA3A60"/>
    <w:rsid w:val="00AA5F3B"/>
    <w:rsid w:val="00AA6189"/>
    <w:rsid w:val="00AA6D8C"/>
    <w:rsid w:val="00AB0648"/>
    <w:rsid w:val="00AB0BB6"/>
    <w:rsid w:val="00AC2C69"/>
    <w:rsid w:val="00AC30E0"/>
    <w:rsid w:val="00AC550A"/>
    <w:rsid w:val="00AC7512"/>
    <w:rsid w:val="00AC7B64"/>
    <w:rsid w:val="00AD2A06"/>
    <w:rsid w:val="00AE24CB"/>
    <w:rsid w:val="00AF2229"/>
    <w:rsid w:val="00AF4848"/>
    <w:rsid w:val="00AF5006"/>
    <w:rsid w:val="00AF728E"/>
    <w:rsid w:val="00AF7A8A"/>
    <w:rsid w:val="00B0754B"/>
    <w:rsid w:val="00B108D5"/>
    <w:rsid w:val="00B23858"/>
    <w:rsid w:val="00B25DBC"/>
    <w:rsid w:val="00B30C45"/>
    <w:rsid w:val="00B37097"/>
    <w:rsid w:val="00B43302"/>
    <w:rsid w:val="00B5237A"/>
    <w:rsid w:val="00B57EED"/>
    <w:rsid w:val="00B67D89"/>
    <w:rsid w:val="00B757C4"/>
    <w:rsid w:val="00B75D73"/>
    <w:rsid w:val="00B9184D"/>
    <w:rsid w:val="00B9671D"/>
    <w:rsid w:val="00B977E3"/>
    <w:rsid w:val="00BA03CD"/>
    <w:rsid w:val="00BA0F18"/>
    <w:rsid w:val="00BA1F31"/>
    <w:rsid w:val="00BA2A8B"/>
    <w:rsid w:val="00BB29A5"/>
    <w:rsid w:val="00BC0AD1"/>
    <w:rsid w:val="00BC730F"/>
    <w:rsid w:val="00BC7922"/>
    <w:rsid w:val="00BD3195"/>
    <w:rsid w:val="00BD78BC"/>
    <w:rsid w:val="00BE45B2"/>
    <w:rsid w:val="00BE48A9"/>
    <w:rsid w:val="00BE5FC5"/>
    <w:rsid w:val="00BF229A"/>
    <w:rsid w:val="00BF50EA"/>
    <w:rsid w:val="00BF73DE"/>
    <w:rsid w:val="00C000E0"/>
    <w:rsid w:val="00C0015B"/>
    <w:rsid w:val="00C02651"/>
    <w:rsid w:val="00C0361D"/>
    <w:rsid w:val="00C03D53"/>
    <w:rsid w:val="00C05599"/>
    <w:rsid w:val="00C06C7F"/>
    <w:rsid w:val="00C177B8"/>
    <w:rsid w:val="00C20909"/>
    <w:rsid w:val="00C23501"/>
    <w:rsid w:val="00C23FC4"/>
    <w:rsid w:val="00C26592"/>
    <w:rsid w:val="00C26C04"/>
    <w:rsid w:val="00C270E5"/>
    <w:rsid w:val="00C32A3C"/>
    <w:rsid w:val="00C345BE"/>
    <w:rsid w:val="00C36415"/>
    <w:rsid w:val="00C421D0"/>
    <w:rsid w:val="00C466BD"/>
    <w:rsid w:val="00C46772"/>
    <w:rsid w:val="00C50186"/>
    <w:rsid w:val="00C672CF"/>
    <w:rsid w:val="00C71A3D"/>
    <w:rsid w:val="00C73D18"/>
    <w:rsid w:val="00C76808"/>
    <w:rsid w:val="00C83B47"/>
    <w:rsid w:val="00C91492"/>
    <w:rsid w:val="00C93D7B"/>
    <w:rsid w:val="00C94213"/>
    <w:rsid w:val="00C94DCD"/>
    <w:rsid w:val="00CB08CF"/>
    <w:rsid w:val="00CB3D3F"/>
    <w:rsid w:val="00CB50F5"/>
    <w:rsid w:val="00CB5766"/>
    <w:rsid w:val="00CB7227"/>
    <w:rsid w:val="00CC0DF5"/>
    <w:rsid w:val="00CC1793"/>
    <w:rsid w:val="00CD0AEB"/>
    <w:rsid w:val="00CD1C94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39D7"/>
    <w:rsid w:val="00D20854"/>
    <w:rsid w:val="00D20F0D"/>
    <w:rsid w:val="00D21695"/>
    <w:rsid w:val="00D25C1B"/>
    <w:rsid w:val="00D30C96"/>
    <w:rsid w:val="00D31E56"/>
    <w:rsid w:val="00D32CBE"/>
    <w:rsid w:val="00D428BE"/>
    <w:rsid w:val="00D46D3E"/>
    <w:rsid w:val="00D53942"/>
    <w:rsid w:val="00D53D52"/>
    <w:rsid w:val="00D62A42"/>
    <w:rsid w:val="00D83D24"/>
    <w:rsid w:val="00D85EF1"/>
    <w:rsid w:val="00D8627B"/>
    <w:rsid w:val="00D963C8"/>
    <w:rsid w:val="00D97014"/>
    <w:rsid w:val="00D9785E"/>
    <w:rsid w:val="00DA0D36"/>
    <w:rsid w:val="00DA288E"/>
    <w:rsid w:val="00DB1A97"/>
    <w:rsid w:val="00DB3221"/>
    <w:rsid w:val="00DC2D60"/>
    <w:rsid w:val="00DC5990"/>
    <w:rsid w:val="00DD0A20"/>
    <w:rsid w:val="00DE2114"/>
    <w:rsid w:val="00DF1CD2"/>
    <w:rsid w:val="00DF52B5"/>
    <w:rsid w:val="00DF7C82"/>
    <w:rsid w:val="00E00D69"/>
    <w:rsid w:val="00E01594"/>
    <w:rsid w:val="00E11153"/>
    <w:rsid w:val="00E11A62"/>
    <w:rsid w:val="00E15C22"/>
    <w:rsid w:val="00E24A68"/>
    <w:rsid w:val="00E341F3"/>
    <w:rsid w:val="00E350F2"/>
    <w:rsid w:val="00E441FA"/>
    <w:rsid w:val="00E47730"/>
    <w:rsid w:val="00E47AA5"/>
    <w:rsid w:val="00E47E8B"/>
    <w:rsid w:val="00E5194C"/>
    <w:rsid w:val="00E52843"/>
    <w:rsid w:val="00E62055"/>
    <w:rsid w:val="00E63026"/>
    <w:rsid w:val="00E64CB8"/>
    <w:rsid w:val="00E71D56"/>
    <w:rsid w:val="00E77A9F"/>
    <w:rsid w:val="00E83A88"/>
    <w:rsid w:val="00E84E42"/>
    <w:rsid w:val="00E85157"/>
    <w:rsid w:val="00E86B2D"/>
    <w:rsid w:val="00E870A9"/>
    <w:rsid w:val="00E9107F"/>
    <w:rsid w:val="00E92457"/>
    <w:rsid w:val="00E94C16"/>
    <w:rsid w:val="00E95135"/>
    <w:rsid w:val="00EA190B"/>
    <w:rsid w:val="00EA1F3D"/>
    <w:rsid w:val="00EA27EF"/>
    <w:rsid w:val="00EA6BC6"/>
    <w:rsid w:val="00EB2A65"/>
    <w:rsid w:val="00EB2BDA"/>
    <w:rsid w:val="00EB3AD8"/>
    <w:rsid w:val="00EC1C43"/>
    <w:rsid w:val="00EC4418"/>
    <w:rsid w:val="00EC6CAD"/>
    <w:rsid w:val="00ED12BB"/>
    <w:rsid w:val="00ED2515"/>
    <w:rsid w:val="00ED4404"/>
    <w:rsid w:val="00ED468C"/>
    <w:rsid w:val="00EE10DF"/>
    <w:rsid w:val="00EE1F4C"/>
    <w:rsid w:val="00EF7E5E"/>
    <w:rsid w:val="00F020DA"/>
    <w:rsid w:val="00F065EC"/>
    <w:rsid w:val="00F1405D"/>
    <w:rsid w:val="00F165FF"/>
    <w:rsid w:val="00F27602"/>
    <w:rsid w:val="00F32145"/>
    <w:rsid w:val="00F35283"/>
    <w:rsid w:val="00F4160B"/>
    <w:rsid w:val="00F4491B"/>
    <w:rsid w:val="00F52684"/>
    <w:rsid w:val="00F55D3C"/>
    <w:rsid w:val="00F5782C"/>
    <w:rsid w:val="00F60795"/>
    <w:rsid w:val="00F616FC"/>
    <w:rsid w:val="00F6220F"/>
    <w:rsid w:val="00F64B99"/>
    <w:rsid w:val="00F70B75"/>
    <w:rsid w:val="00F713DB"/>
    <w:rsid w:val="00F72AAD"/>
    <w:rsid w:val="00F74C34"/>
    <w:rsid w:val="00F77F1B"/>
    <w:rsid w:val="00F907C9"/>
    <w:rsid w:val="00F9450C"/>
    <w:rsid w:val="00F95AA7"/>
    <w:rsid w:val="00FA187B"/>
    <w:rsid w:val="00FA59D9"/>
    <w:rsid w:val="00FB03AE"/>
    <w:rsid w:val="00FB412A"/>
    <w:rsid w:val="00FB4C22"/>
    <w:rsid w:val="00FC0A3F"/>
    <w:rsid w:val="00FC1F1D"/>
    <w:rsid w:val="00FC3E7A"/>
    <w:rsid w:val="00FC62F8"/>
    <w:rsid w:val="00FC7255"/>
    <w:rsid w:val="00FD15B7"/>
    <w:rsid w:val="00FD2E59"/>
    <w:rsid w:val="00FD3CF7"/>
    <w:rsid w:val="00FD5363"/>
    <w:rsid w:val="00FE0D60"/>
    <w:rsid w:val="00FE1A44"/>
    <w:rsid w:val="00FE26D1"/>
    <w:rsid w:val="00FE53F6"/>
    <w:rsid w:val="00FE5D56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65A3C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A8A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hgkelc">
    <w:name w:val="hgkelc"/>
    <w:basedOn w:val="a1"/>
    <w:rsid w:val="00FB03AE"/>
  </w:style>
  <w:style w:type="paragraph" w:customStyle="1" w:styleId="Times142">
    <w:name w:val="Times14_РИО2"/>
    <w:basedOn w:val="a"/>
    <w:link w:val="Times1420"/>
    <w:qFormat/>
    <w:rsid w:val="00600059"/>
    <w:pPr>
      <w:tabs>
        <w:tab w:val="left" w:pos="709"/>
      </w:tabs>
      <w:spacing w:before="0"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600059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not">
    <w:name w:val="not"/>
    <w:basedOn w:val="a1"/>
    <w:rsid w:val="003D46B1"/>
  </w:style>
  <w:style w:type="character" w:styleId="aff">
    <w:name w:val="annotation reference"/>
    <w:basedOn w:val="a1"/>
    <w:uiPriority w:val="99"/>
    <w:semiHidden/>
    <w:unhideWhenUsed/>
    <w:rsid w:val="002A30E0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2A30E0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2A30E0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30E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A30E0"/>
    <w:rPr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A30E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2A3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AB322-977B-4C2C-92F2-F30D89A1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20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Никита Осипцов</cp:lastModifiedBy>
  <cp:revision>85</cp:revision>
  <cp:lastPrinted>2020-04-16T11:15:00Z</cp:lastPrinted>
  <dcterms:created xsi:type="dcterms:W3CDTF">2023-04-30T09:38:00Z</dcterms:created>
  <dcterms:modified xsi:type="dcterms:W3CDTF">2023-05-02T18:59:00Z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